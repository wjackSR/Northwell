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word/numbering.xml" ContentType="application/vnd.openxmlformats-officedocument.wordprocessingml.numbering+xml"/>
  <Override PartName="/word/people.xml" ContentType="application/vnd.openxmlformats-officedocument.wordprocessingml.people+xml"/>
  <Override PartName="/word/fontTable.xml" ContentType="application/vnd.openxmlformats-officedocument.wordprocessingml.fontTable+xml"/>
  <Override PartName="/word/commentsExtended.xml" ContentType="application/vnd.openxmlformats-officedocument.wordprocessingml.commentsExtended+xml"/>
  <Override PartName="/docProps/core.xml" ContentType="application/vnd.openxmlformats-package.core-properties+xml"/>
  <Override PartName="/word/commentsIds.xml" ContentType="application/vnd.openxmlformats-officedocument.wordprocessingml.commentsIds+xml"/>
  <Override PartName="/word/comments.xml" ContentType="application/vnd.openxmlformats-officedocument.wordprocessingml.comments+xml"/>
  <Override PartName="/word/commentsExtensible.xml" ContentType="application/vnd.openxmlformats-officedocument.wordprocessingml.commentsExtensi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6D2" w:rsidP="53B46580" w:rsidRDefault="001916D2" w14:paraId="67A9AC40" w14:textId="3728FF11">
      <w:pPr>
        <w:pStyle w:val="ListParagraph"/>
        <w:numPr>
          <w:ilvl w:val="0"/>
          <w:numId w:val="12"/>
        </w:numPr>
        <w:textAlignment w:val="center"/>
        <w:rPr>
          <w:rFonts w:ascii="Calibri" w:hAnsi="Calibri" w:eastAsia="Calibri" w:cs="Calibri" w:asciiTheme="minorAscii" w:hAnsiTheme="minorAscii" w:eastAsiaTheme="minorAscii" w:cstheme="minorAscii"/>
          <w:b w:val="1"/>
          <w:bCs w:val="1"/>
          <w:sz w:val="24"/>
          <w:szCs w:val="24"/>
        </w:rPr>
      </w:pPr>
      <w:r w:rsidRPr="53B46580" w:rsidR="6BAFCB82">
        <w:rPr>
          <w:rFonts w:ascii="Calibri" w:hAnsi="Calibri" w:eastAsia="Calibri" w:cs="Calibri" w:asciiTheme="minorAscii" w:hAnsiTheme="minorAscii" w:eastAsiaTheme="minorAscii" w:cstheme="minorAscii"/>
          <w:b w:val="1"/>
          <w:bCs w:val="1"/>
          <w:noProof w:val="0"/>
          <w:lang w:val="en-US"/>
        </w:rPr>
        <w:t xml:space="preserve">Header image  </w:t>
      </w:r>
    </w:p>
    <w:p w:rsidR="001916D2" w:rsidP="3C66CFE9" w:rsidRDefault="001916D2" w14:paraId="55872384" w14:textId="43C8DA61">
      <w:pPr>
        <w:pStyle w:val="ListParagraph"/>
        <w:numPr>
          <w:ilvl w:val="1"/>
          <w:numId w:val="12"/>
        </w:numPr>
        <w:textAlignment w:val="center"/>
        <w:rPr>
          <w:rFonts w:ascii="Calibri" w:hAnsi="Calibri" w:eastAsia="Calibri" w:cs="Calibri" w:asciiTheme="minorAscii" w:hAnsiTheme="minorAscii" w:eastAsiaTheme="minorAscii" w:cstheme="minorAscii"/>
          <w:noProof w:val="0"/>
          <w:sz w:val="24"/>
          <w:szCs w:val="24"/>
          <w:lang w:val="en-US"/>
        </w:rPr>
      </w:pPr>
      <w:r w:rsidRPr="3C66CFE9" w:rsidR="73CCC2D5">
        <w:rPr>
          <w:rFonts w:ascii="Calibri" w:hAnsi="Calibri" w:eastAsia="Calibri" w:cs="Calibri" w:asciiTheme="minorAscii" w:hAnsiTheme="minorAscii" w:eastAsiaTheme="minorAscii" w:cstheme="minorAscii"/>
          <w:noProof w:val="0"/>
          <w:lang w:val="en-US"/>
        </w:rPr>
        <w:t>Listening &amp; Insights Header Image</w:t>
      </w:r>
    </w:p>
    <w:p w:rsidR="001916D2" w:rsidP="53B46580" w:rsidRDefault="001916D2" w14:paraId="177960A3" w14:textId="17309780">
      <w:pPr>
        <w:textAlignment w:val="center"/>
        <w:rPr>
          <w:rFonts w:ascii="Calibri" w:hAnsi="Calibri" w:eastAsia="Calibri" w:cs="Calibri" w:asciiTheme="minorAscii" w:hAnsiTheme="minorAscii" w:eastAsiaTheme="minorAscii" w:cstheme="minorAscii"/>
          <w:noProof w:val="0"/>
          <w:sz w:val="22"/>
          <w:szCs w:val="22"/>
          <w:lang w:val="en-US"/>
        </w:rPr>
      </w:pPr>
      <w:r w:rsidRPr="53B46580" w:rsidR="6BAFCB82">
        <w:rPr>
          <w:rFonts w:ascii="Calibri" w:hAnsi="Calibri" w:eastAsia="Calibri" w:cs="Calibri" w:asciiTheme="minorAscii" w:hAnsiTheme="minorAscii" w:eastAsiaTheme="minorAscii" w:cstheme="minorAscii"/>
          <w:noProof w:val="0"/>
          <w:sz w:val="22"/>
          <w:szCs w:val="22"/>
          <w:lang w:val="en-US"/>
        </w:rPr>
        <w:t xml:space="preserve"> </w:t>
      </w:r>
    </w:p>
    <w:p w:rsidR="001916D2" w:rsidP="53B46580" w:rsidRDefault="001916D2" w14:paraId="2E91B3E0" w14:textId="18393EF8">
      <w:pPr>
        <w:textAlignment w:val="center"/>
        <w:rPr>
          <w:rFonts w:ascii="Calibri" w:hAnsi="Calibri" w:eastAsia="Calibri" w:cs="Calibri" w:asciiTheme="minorAscii" w:hAnsiTheme="minorAscii" w:eastAsiaTheme="minorAscii" w:cstheme="minorAscii"/>
          <w:noProof w:val="0"/>
          <w:sz w:val="22"/>
          <w:szCs w:val="22"/>
          <w:lang w:val="en-US"/>
        </w:rPr>
      </w:pPr>
      <w:r w:rsidRPr="53B46580" w:rsidR="6BAFCB82">
        <w:rPr>
          <w:rFonts w:ascii="Calibri" w:hAnsi="Calibri" w:eastAsia="Calibri" w:cs="Calibri" w:asciiTheme="minorAscii" w:hAnsiTheme="minorAscii" w:eastAsiaTheme="minorAscii" w:cstheme="minorAscii"/>
          <w:noProof w:val="0"/>
          <w:sz w:val="22"/>
          <w:szCs w:val="22"/>
          <w:lang w:val="en-US"/>
        </w:rPr>
        <w:t xml:space="preserve"> </w:t>
      </w:r>
    </w:p>
    <w:p w:rsidR="001916D2" w:rsidP="53B46580" w:rsidRDefault="001916D2" w14:paraId="3707A37C" w14:textId="7E6E7FDA">
      <w:pPr>
        <w:pStyle w:val="ListParagraph"/>
        <w:numPr>
          <w:ilvl w:val="0"/>
          <w:numId w:val="12"/>
        </w:numPr>
        <w:textAlignment w:val="center"/>
        <w:rPr>
          <w:rFonts w:ascii="Calibri" w:hAnsi="Calibri" w:eastAsia="Calibri" w:cs="Calibri" w:asciiTheme="minorAscii" w:hAnsiTheme="minorAscii" w:eastAsiaTheme="minorAscii" w:cstheme="minorAscii"/>
          <w:b w:val="1"/>
          <w:bCs w:val="1"/>
          <w:sz w:val="24"/>
          <w:szCs w:val="24"/>
        </w:rPr>
      </w:pPr>
      <w:r w:rsidRPr="53B46580" w:rsidR="6BAFCB82">
        <w:rPr>
          <w:rFonts w:ascii="Calibri" w:hAnsi="Calibri" w:eastAsia="Calibri" w:cs="Calibri" w:asciiTheme="minorAscii" w:hAnsiTheme="minorAscii" w:eastAsiaTheme="minorAscii" w:cstheme="minorAscii"/>
          <w:b w:val="1"/>
          <w:bCs w:val="1"/>
          <w:noProof w:val="0"/>
          <w:lang w:val="en-US"/>
        </w:rPr>
        <w:t xml:space="preserve">Intro paragraph to Listening &amp; Insights  </w:t>
      </w:r>
    </w:p>
    <w:p w:rsidR="001916D2" w:rsidP="53B46580" w:rsidRDefault="001916D2" w14:paraId="4FC71A55" w14:textId="70E893FD">
      <w:pPr>
        <w:pStyle w:val="ListParagraph"/>
        <w:numPr>
          <w:ilvl w:val="1"/>
          <w:numId w:val="12"/>
        </w:numPr>
        <w:textAlignment w:val="center"/>
        <w:rPr>
          <w:rFonts w:ascii="Calibri" w:hAnsi="Calibri" w:eastAsia="Calibri" w:cs="Calibri" w:asciiTheme="minorAscii" w:hAnsiTheme="minorAscii" w:eastAsiaTheme="minorAscii" w:cstheme="minorAscii"/>
          <w:sz w:val="24"/>
          <w:szCs w:val="24"/>
        </w:rPr>
      </w:pPr>
      <w:r w:rsidRPr="53B46580" w:rsidR="6BAFCB82">
        <w:rPr>
          <w:rFonts w:ascii="Calibri" w:hAnsi="Calibri" w:eastAsia="Calibri" w:cs="Calibri" w:asciiTheme="minorAscii" w:hAnsiTheme="minorAscii" w:eastAsiaTheme="minorAscii" w:cstheme="minorAscii"/>
          <w:noProof w:val="0"/>
          <w:lang w:val="en-US"/>
        </w:rPr>
        <w:t xml:space="preserve">Together, we leverage our collective voice to co-create the best work experience. Team members are empowered to influence change and decision making through formal and informal channels. The insights we gather inform dialogue, drive action, and advance the team member experience. Listening is the foundation of all we do. </w:t>
      </w:r>
    </w:p>
    <w:p w:rsidR="001916D2" w:rsidP="53B46580" w:rsidRDefault="001916D2" w14:paraId="53E24C89" w14:textId="644F766F">
      <w:pPr>
        <w:pStyle w:val="ListParagraph"/>
        <w:numPr>
          <w:ilvl w:val="1"/>
          <w:numId w:val="12"/>
        </w:numPr>
        <w:textAlignment w:val="center"/>
        <w:rPr>
          <w:rFonts w:ascii="Calibri" w:hAnsi="Calibri" w:eastAsia="Calibri" w:cs="Calibri" w:asciiTheme="minorAscii" w:hAnsiTheme="minorAscii" w:eastAsiaTheme="minorAscii" w:cstheme="minorAscii"/>
          <w:sz w:val="24"/>
          <w:szCs w:val="24"/>
        </w:rPr>
      </w:pPr>
      <w:r w:rsidRPr="53B46580" w:rsidR="6BAFCB82">
        <w:rPr>
          <w:rFonts w:ascii="Calibri" w:hAnsi="Calibri" w:eastAsia="Calibri" w:cs="Calibri" w:asciiTheme="minorAscii" w:hAnsiTheme="minorAscii" w:eastAsiaTheme="minorAscii" w:cstheme="minorAscii"/>
          <w:noProof w:val="0"/>
          <w:lang w:val="en-US"/>
        </w:rPr>
        <w:t>Surveys, focus groups, advisory councils, and social media represent the formal and informal ways we tune in to team member experience and perceptions.</w:t>
      </w:r>
    </w:p>
    <w:p w:rsidR="001916D2" w:rsidP="53B46580" w:rsidRDefault="001916D2" w14:paraId="2C97DB22" w14:textId="558D8967">
      <w:pPr>
        <w:textAlignment w:val="center"/>
        <w:rPr>
          <w:rFonts w:ascii="Calibri" w:hAnsi="Calibri" w:eastAsia="Calibri" w:cs="Calibri" w:asciiTheme="minorAscii" w:hAnsiTheme="minorAscii" w:eastAsiaTheme="minorAscii" w:cstheme="minorAscii"/>
          <w:noProof w:val="0"/>
          <w:sz w:val="22"/>
          <w:szCs w:val="22"/>
          <w:lang w:val="en-US"/>
        </w:rPr>
      </w:pPr>
      <w:r w:rsidRPr="53B46580" w:rsidR="6BAFCB82">
        <w:rPr>
          <w:rFonts w:ascii="Calibri" w:hAnsi="Calibri" w:eastAsia="Calibri" w:cs="Calibri" w:asciiTheme="minorAscii" w:hAnsiTheme="minorAscii" w:eastAsiaTheme="minorAscii" w:cstheme="minorAscii"/>
          <w:noProof w:val="0"/>
          <w:sz w:val="22"/>
          <w:szCs w:val="22"/>
          <w:lang w:val="en-US"/>
        </w:rPr>
        <w:t xml:space="preserve"> </w:t>
      </w:r>
    </w:p>
    <w:p w:rsidR="001916D2" w:rsidP="53B46580" w:rsidRDefault="001916D2" w14:paraId="78E8DA7D" w14:textId="4713152B">
      <w:pPr>
        <w:textAlignment w:val="center"/>
        <w:rPr>
          <w:rFonts w:ascii="Calibri" w:hAnsi="Calibri" w:eastAsia="Calibri" w:cs="Calibri" w:asciiTheme="minorAscii" w:hAnsiTheme="minorAscii" w:eastAsiaTheme="minorAscii" w:cstheme="minorAscii"/>
          <w:noProof w:val="0"/>
          <w:sz w:val="22"/>
          <w:szCs w:val="22"/>
          <w:lang w:val="en-US"/>
        </w:rPr>
      </w:pPr>
      <w:r w:rsidRPr="53B46580" w:rsidR="6BAFCB82">
        <w:rPr>
          <w:rFonts w:ascii="Calibri" w:hAnsi="Calibri" w:eastAsia="Calibri" w:cs="Calibri" w:asciiTheme="minorAscii" w:hAnsiTheme="minorAscii" w:eastAsiaTheme="minorAscii" w:cstheme="minorAscii"/>
          <w:noProof w:val="0"/>
          <w:sz w:val="22"/>
          <w:szCs w:val="22"/>
          <w:lang w:val="en-US"/>
        </w:rPr>
        <w:t xml:space="preserve"> </w:t>
      </w:r>
    </w:p>
    <w:p w:rsidR="001916D2" w:rsidP="53B46580" w:rsidRDefault="001916D2" w14:paraId="054B51AA" w14:textId="29EA2400">
      <w:pPr>
        <w:pStyle w:val="ListParagraph"/>
        <w:numPr>
          <w:ilvl w:val="0"/>
          <w:numId w:val="12"/>
        </w:numPr>
        <w:textAlignment w:val="center"/>
        <w:rPr>
          <w:rFonts w:ascii="Calibri" w:hAnsi="Calibri" w:eastAsia="Calibri" w:cs="Calibri" w:asciiTheme="minorAscii" w:hAnsiTheme="minorAscii" w:eastAsiaTheme="minorAscii" w:cstheme="minorAscii"/>
          <w:b w:val="1"/>
          <w:bCs w:val="1"/>
          <w:sz w:val="24"/>
          <w:szCs w:val="24"/>
        </w:rPr>
      </w:pPr>
      <w:r w:rsidRPr="53B46580" w:rsidR="6BAFCB82">
        <w:rPr>
          <w:rFonts w:ascii="Calibri" w:hAnsi="Calibri" w:eastAsia="Calibri" w:cs="Calibri" w:asciiTheme="minorAscii" w:hAnsiTheme="minorAscii" w:eastAsiaTheme="minorAscii" w:cstheme="minorAscii"/>
          <w:b w:val="1"/>
          <w:bCs w:val="1"/>
          <w:noProof w:val="0"/>
          <w:lang w:val="en-US"/>
        </w:rPr>
        <w:t>Program tabs</w:t>
      </w:r>
    </w:p>
    <w:p w:rsidR="001916D2" w:rsidP="53B46580" w:rsidRDefault="001916D2" w14:paraId="50930F1D" w14:textId="369D51E1">
      <w:pPr>
        <w:pStyle w:val="ListParagraph"/>
        <w:numPr>
          <w:ilvl w:val="1"/>
          <w:numId w:val="12"/>
        </w:numPr>
        <w:textAlignment w:val="center"/>
        <w:rPr>
          <w:rFonts w:ascii="Calibri" w:hAnsi="Calibri" w:eastAsia="Calibri" w:cs="Calibri" w:asciiTheme="minorAscii" w:hAnsiTheme="minorAscii" w:eastAsiaTheme="minorAscii" w:cstheme="minorAscii"/>
          <w:sz w:val="24"/>
          <w:szCs w:val="24"/>
        </w:rPr>
      </w:pPr>
      <w:r w:rsidRPr="53B46580" w:rsidR="6BAFCB82">
        <w:rPr>
          <w:rFonts w:ascii="Calibri" w:hAnsi="Calibri" w:eastAsia="Calibri" w:cs="Calibri" w:asciiTheme="minorAscii" w:hAnsiTheme="minorAscii" w:eastAsiaTheme="minorAscii" w:cstheme="minorAscii"/>
          <w:noProof w:val="0"/>
          <w:lang w:val="en-US"/>
        </w:rPr>
        <w:t xml:space="preserve">Engagement Survey   </w:t>
      </w:r>
    </w:p>
    <w:p w:rsidR="001916D2" w:rsidP="53B46580" w:rsidRDefault="001916D2" w14:paraId="4383CC08" w14:textId="2CB780D4">
      <w:pPr>
        <w:pStyle w:val="ListParagraph"/>
        <w:numPr>
          <w:ilvl w:val="2"/>
          <w:numId w:val="12"/>
        </w:numPr>
        <w:textAlignment w:val="center"/>
        <w:rPr>
          <w:rFonts w:ascii="Calibri" w:hAnsi="Calibri" w:eastAsia="Calibri" w:cs="Calibri" w:asciiTheme="minorAscii" w:hAnsiTheme="minorAscii" w:eastAsiaTheme="minorAscii" w:cstheme="minorAscii"/>
          <w:sz w:val="24"/>
          <w:szCs w:val="24"/>
        </w:rPr>
      </w:pPr>
      <w:commentRangeStart w:id="863160603"/>
      <w:r w:rsidRPr="3C66CFE9" w:rsidR="6BAFCB82">
        <w:rPr>
          <w:rFonts w:ascii="Calibri" w:hAnsi="Calibri" w:eastAsia="Calibri" w:cs="Calibri" w:asciiTheme="minorAscii" w:hAnsiTheme="minorAscii" w:eastAsiaTheme="minorAscii" w:cstheme="minorAscii"/>
          <w:noProof w:val="0"/>
          <w:lang w:val="en-US"/>
        </w:rPr>
        <w:t xml:space="preserve">Photo </w:t>
      </w:r>
      <w:commentRangeEnd w:id="863160603"/>
      <w:r>
        <w:rPr>
          <w:rStyle w:val="CommentReference"/>
        </w:rPr>
        <w:commentReference w:id="863160603"/>
      </w:r>
      <w:r w:rsidRPr="3C66CFE9" w:rsidR="6BAFCB82">
        <w:rPr>
          <w:rFonts w:ascii="Calibri" w:hAnsi="Calibri" w:eastAsia="Calibri" w:cs="Calibri" w:asciiTheme="minorAscii" w:hAnsiTheme="minorAscii" w:eastAsiaTheme="minorAscii" w:cstheme="minorAscii"/>
          <w:noProof w:val="0"/>
          <w:highlight w:val="yellow"/>
          <w:lang w:val="en-US"/>
        </w:rPr>
        <w:t>(NSUH pic)</w:t>
      </w:r>
      <w:r w:rsidRPr="3C66CFE9" w:rsidR="6BAFCB82">
        <w:rPr>
          <w:rFonts w:ascii="Calibri" w:hAnsi="Calibri" w:eastAsia="Calibri" w:cs="Calibri" w:asciiTheme="minorAscii" w:hAnsiTheme="minorAscii" w:eastAsiaTheme="minorAscii" w:cstheme="minorAscii"/>
          <w:noProof w:val="0"/>
          <w:lang w:val="en-US"/>
        </w:rPr>
        <w:t xml:space="preserve"> </w:t>
      </w:r>
    </w:p>
    <w:p w:rsidR="001916D2" w:rsidP="53B46580" w:rsidRDefault="001916D2" w14:paraId="3599A881" w14:textId="54C5FAFF">
      <w:pPr>
        <w:pStyle w:val="ListParagraph"/>
        <w:numPr>
          <w:ilvl w:val="2"/>
          <w:numId w:val="12"/>
        </w:numPr>
        <w:textAlignment w:val="center"/>
        <w:rPr>
          <w:rFonts w:ascii="Calibri" w:hAnsi="Calibri" w:eastAsia="Calibri" w:cs="Calibri" w:asciiTheme="minorAscii" w:hAnsiTheme="minorAscii" w:eastAsiaTheme="minorAscii" w:cstheme="minorAscii"/>
          <w:sz w:val="24"/>
          <w:szCs w:val="24"/>
        </w:rPr>
      </w:pPr>
      <w:r w:rsidRPr="53B46580" w:rsidR="6BAFCB82">
        <w:rPr>
          <w:rFonts w:ascii="Calibri" w:hAnsi="Calibri" w:eastAsia="Calibri" w:cs="Calibri" w:asciiTheme="minorAscii" w:hAnsiTheme="minorAscii" w:eastAsiaTheme="minorAscii" w:cstheme="minorAscii"/>
          <w:noProof w:val="0"/>
          <w:lang w:val="en-US"/>
        </w:rPr>
        <w:t xml:space="preserve">Overview paragraph </w:t>
      </w:r>
    </w:p>
    <w:p w:rsidR="001916D2" w:rsidP="53B46580" w:rsidRDefault="001916D2" w14:paraId="07ED3C46" w14:textId="61CDA7C1">
      <w:pPr>
        <w:pStyle w:val="ListParagraph"/>
        <w:numPr>
          <w:ilvl w:val="3"/>
          <w:numId w:val="12"/>
        </w:numPr>
        <w:textAlignment w:val="center"/>
        <w:rPr>
          <w:rFonts w:ascii="Calibri" w:hAnsi="Calibri" w:eastAsia="Calibri" w:cs="Calibri" w:asciiTheme="minorAscii" w:hAnsiTheme="minorAscii" w:eastAsiaTheme="minorAscii" w:cstheme="minorAscii"/>
          <w:sz w:val="24"/>
          <w:szCs w:val="24"/>
        </w:rPr>
      </w:pPr>
      <w:r w:rsidRPr="53B46580" w:rsidR="6BAFCB82">
        <w:rPr>
          <w:rFonts w:ascii="Calibri" w:hAnsi="Calibri" w:eastAsia="Calibri" w:cs="Calibri" w:asciiTheme="minorAscii" w:hAnsiTheme="minorAscii" w:eastAsiaTheme="minorAscii" w:cstheme="minorAscii"/>
          <w:noProof w:val="0"/>
          <w:lang w:val="en-US"/>
        </w:rPr>
        <w:t xml:space="preserve">Surveys are an essential listening tool that provide insight into the experience of our team members and enable us to see trends over time. On an annual basis, all team members are invited to share feedback regarding their experience at Northwell by participating in our annual Engagement Survey. Through our survey, we gain insights into key factors that shape day-to-day experiences, such as teamwork, access to tools and resources, manager-team relationships, training, career development, benefits, and the extent to which our organization supports team member well-being. Survey results are used to inform organizational initiatives and inspire local improvements as team members and their leaders work together transparent results discussions, ongoing action planning and collaboration.   </w:t>
      </w:r>
    </w:p>
    <w:p w:rsidR="001916D2" w:rsidP="53B46580" w:rsidRDefault="001916D2" w14:paraId="63125185" w14:textId="1B7BC96A">
      <w:pPr>
        <w:textAlignment w:val="center"/>
        <w:rPr>
          <w:rFonts w:ascii="Calibri" w:hAnsi="Calibri" w:eastAsia="Calibri" w:cs="Calibri" w:asciiTheme="minorAscii" w:hAnsiTheme="minorAscii" w:eastAsiaTheme="minorAscii" w:cstheme="minorAscii"/>
          <w:b w:val="1"/>
          <w:bCs w:val="1"/>
          <w:noProof w:val="0"/>
          <w:color w:val="1F497D"/>
          <w:sz w:val="22"/>
          <w:szCs w:val="22"/>
          <w:lang w:val="en-US"/>
        </w:rPr>
      </w:pPr>
      <w:r w:rsidRPr="53B46580" w:rsidR="6BAFCB82">
        <w:rPr>
          <w:rFonts w:ascii="Calibri" w:hAnsi="Calibri" w:eastAsia="Calibri" w:cs="Calibri" w:asciiTheme="minorAscii" w:hAnsiTheme="minorAscii" w:eastAsiaTheme="minorAscii" w:cstheme="minorAscii"/>
          <w:b w:val="1"/>
          <w:bCs w:val="1"/>
          <w:noProof w:val="0"/>
          <w:color w:val="1F497D"/>
          <w:sz w:val="22"/>
          <w:szCs w:val="22"/>
          <w:lang w:val="en-US"/>
        </w:rPr>
        <w:t xml:space="preserve"> </w:t>
      </w:r>
    </w:p>
    <w:p w:rsidR="001916D2" w:rsidP="53B46580" w:rsidRDefault="001916D2" w14:paraId="523B509A" w14:textId="39A60F82">
      <w:pPr>
        <w:pStyle w:val="ListParagraph"/>
        <w:numPr>
          <w:ilvl w:val="2"/>
          <w:numId w:val="12"/>
        </w:numPr>
        <w:textAlignment w:val="center"/>
        <w:rPr>
          <w:rFonts w:ascii="Calibri" w:hAnsi="Calibri" w:eastAsia="Calibri" w:cs="Calibri" w:asciiTheme="minorAscii" w:hAnsiTheme="minorAscii" w:eastAsiaTheme="minorAscii" w:cstheme="minorAscii"/>
          <w:sz w:val="24"/>
          <w:szCs w:val="24"/>
        </w:rPr>
      </w:pPr>
      <w:r w:rsidRPr="53B46580" w:rsidR="6BAFCB82">
        <w:rPr>
          <w:rFonts w:ascii="Calibri" w:hAnsi="Calibri" w:eastAsia="Calibri" w:cs="Calibri" w:asciiTheme="minorAscii" w:hAnsiTheme="minorAscii" w:eastAsiaTheme="minorAscii" w:cstheme="minorAscii"/>
          <w:noProof w:val="0"/>
          <w:lang w:val="en-US"/>
        </w:rPr>
        <w:t xml:space="preserve">CTA </w:t>
      </w:r>
    </w:p>
    <w:p w:rsidR="001916D2" w:rsidP="53B46580" w:rsidRDefault="001916D2" w14:paraId="4D2E10AB" w14:textId="05D04A29">
      <w:pPr>
        <w:pStyle w:val="ListParagraph"/>
        <w:numPr>
          <w:ilvl w:val="3"/>
          <w:numId w:val="12"/>
        </w:numPr>
        <w:textAlignment w:val="center"/>
        <w:rPr>
          <w:rFonts w:ascii="Calibri" w:hAnsi="Calibri" w:eastAsia="Calibri" w:cs="Calibri" w:asciiTheme="minorAscii" w:hAnsiTheme="minorAscii" w:eastAsiaTheme="minorAscii" w:cstheme="minorAscii"/>
          <w:sz w:val="24"/>
          <w:szCs w:val="24"/>
        </w:rPr>
      </w:pPr>
      <w:r w:rsidRPr="53B46580" w:rsidR="6BAFCB82">
        <w:rPr>
          <w:rFonts w:ascii="Calibri" w:hAnsi="Calibri" w:eastAsia="Calibri" w:cs="Calibri" w:asciiTheme="minorAscii" w:hAnsiTheme="minorAscii" w:eastAsiaTheme="minorAscii" w:cstheme="minorAscii"/>
          <w:noProof w:val="0"/>
          <w:lang w:val="en-US"/>
        </w:rPr>
        <w:t xml:space="preserve">Learn more! </w:t>
      </w:r>
      <w:r w:rsidRPr="53B46580" w:rsidR="6BAFCB82">
        <w:rPr>
          <w:rFonts w:ascii="Calibri" w:hAnsi="Calibri" w:eastAsia="Calibri" w:cs="Calibri" w:asciiTheme="minorAscii" w:hAnsiTheme="minorAscii" w:eastAsiaTheme="minorAscii" w:cstheme="minorAscii"/>
          <w:i w:val="1"/>
          <w:iCs w:val="1"/>
          <w:noProof w:val="0"/>
          <w:lang w:val="en-US"/>
        </w:rPr>
        <w:t xml:space="preserve"> </w:t>
      </w:r>
      <w:proofErr w:type="gramStart"/>
      <w:r w:rsidRPr="53B46580" w:rsidR="6BAFCB82">
        <w:rPr>
          <w:rFonts w:ascii="Calibri" w:hAnsi="Calibri" w:eastAsia="Calibri" w:cs="Calibri" w:asciiTheme="minorAscii" w:hAnsiTheme="minorAscii" w:eastAsiaTheme="minorAscii" w:cstheme="minorAscii"/>
          <w:i w:val="1"/>
          <w:iCs w:val="1"/>
          <w:noProof w:val="0"/>
          <w:lang w:val="en-US"/>
        </w:rPr>
        <w:t>( link</w:t>
      </w:r>
      <w:proofErr w:type="gramEnd"/>
      <w:r w:rsidRPr="53B46580" w:rsidR="6BAFCB82">
        <w:rPr>
          <w:rFonts w:ascii="Calibri" w:hAnsi="Calibri" w:eastAsia="Calibri" w:cs="Calibri" w:asciiTheme="minorAscii" w:hAnsiTheme="minorAscii" w:eastAsiaTheme="minorAscii" w:cstheme="minorAscii"/>
          <w:i w:val="1"/>
          <w:iCs w:val="1"/>
          <w:noProof w:val="0"/>
          <w:lang w:val="en-US"/>
        </w:rPr>
        <w:t xml:space="preserve"> to Engagement Survey program page)</w:t>
      </w:r>
    </w:p>
    <w:p w:rsidR="001916D2" w:rsidP="53B46580" w:rsidRDefault="001916D2" w14:paraId="4079898F" w14:textId="4DD4FF3F">
      <w:pPr>
        <w:pStyle w:val="ListParagraph"/>
        <w:numPr>
          <w:ilvl w:val="1"/>
          <w:numId w:val="12"/>
        </w:numPr>
        <w:textAlignment w:val="center"/>
        <w:rPr>
          <w:rFonts w:ascii="Calibri" w:hAnsi="Calibri" w:eastAsia="Calibri" w:cs="Calibri" w:asciiTheme="minorAscii" w:hAnsiTheme="minorAscii" w:eastAsiaTheme="minorAscii" w:cstheme="minorAscii"/>
          <w:sz w:val="24"/>
          <w:szCs w:val="24"/>
        </w:rPr>
      </w:pPr>
      <w:r w:rsidRPr="53B46580" w:rsidR="6BAFCB82">
        <w:rPr>
          <w:rFonts w:ascii="Calibri" w:hAnsi="Calibri" w:eastAsia="Calibri" w:cs="Calibri" w:asciiTheme="minorAscii" w:hAnsiTheme="minorAscii" w:eastAsiaTheme="minorAscii" w:cstheme="minorAscii"/>
          <w:noProof w:val="0"/>
          <w:lang w:val="en-US"/>
        </w:rPr>
        <w:t xml:space="preserve">Pulse Survey </w:t>
      </w:r>
    </w:p>
    <w:p w:rsidR="001916D2" w:rsidP="53B46580" w:rsidRDefault="001916D2" w14:paraId="395A76F4" w14:textId="61E7241B">
      <w:pPr>
        <w:pStyle w:val="ListParagraph"/>
        <w:numPr>
          <w:ilvl w:val="2"/>
          <w:numId w:val="12"/>
        </w:numPr>
        <w:textAlignment w:val="center"/>
        <w:rPr>
          <w:rFonts w:ascii="Calibri" w:hAnsi="Calibri" w:eastAsia="Calibri" w:cs="Calibri" w:asciiTheme="minorAscii" w:hAnsiTheme="minorAscii" w:eastAsiaTheme="minorAscii" w:cstheme="minorAscii"/>
          <w:sz w:val="24"/>
          <w:szCs w:val="24"/>
        </w:rPr>
      </w:pPr>
      <w:r w:rsidRPr="53B46580" w:rsidR="6BAFCB82">
        <w:rPr>
          <w:rFonts w:ascii="Calibri" w:hAnsi="Calibri" w:eastAsia="Calibri" w:cs="Calibri" w:asciiTheme="minorAscii" w:hAnsiTheme="minorAscii" w:eastAsiaTheme="minorAscii" w:cstheme="minorAscii"/>
          <w:noProof w:val="0"/>
          <w:lang w:val="en-US"/>
        </w:rPr>
        <w:t>Photo- Saved as “</w:t>
      </w:r>
      <w:proofErr w:type="spellStart"/>
      <w:r w:rsidRPr="53B46580" w:rsidR="6BAFCB82">
        <w:rPr>
          <w:rFonts w:ascii="Calibri" w:hAnsi="Calibri" w:eastAsia="Calibri" w:cs="Calibri" w:asciiTheme="minorAscii" w:hAnsiTheme="minorAscii" w:eastAsiaTheme="minorAscii" w:cstheme="minorAscii"/>
          <w:noProof w:val="0"/>
          <w:lang w:val="en-US"/>
        </w:rPr>
        <w:t>Photo_Pulse</w:t>
      </w:r>
      <w:proofErr w:type="spellEnd"/>
      <w:r w:rsidRPr="53B46580" w:rsidR="6BAFCB82">
        <w:rPr>
          <w:rFonts w:ascii="Calibri" w:hAnsi="Calibri" w:eastAsia="Calibri" w:cs="Calibri" w:asciiTheme="minorAscii" w:hAnsiTheme="minorAscii" w:eastAsiaTheme="minorAscii" w:cstheme="minorAscii"/>
          <w:noProof w:val="0"/>
          <w:lang w:val="en-US"/>
        </w:rPr>
        <w:t xml:space="preserve"> Survey” on drive </w:t>
      </w:r>
    </w:p>
    <w:p w:rsidR="001916D2" w:rsidP="53B46580" w:rsidRDefault="001916D2" w14:paraId="30B837A3" w14:textId="54C94AED">
      <w:pPr>
        <w:pStyle w:val="ListParagraph"/>
        <w:numPr>
          <w:ilvl w:val="2"/>
          <w:numId w:val="12"/>
        </w:numPr>
        <w:textAlignment w:val="center"/>
        <w:rPr>
          <w:rFonts w:ascii="Calibri" w:hAnsi="Calibri" w:eastAsia="Calibri" w:cs="Calibri" w:asciiTheme="minorAscii" w:hAnsiTheme="minorAscii" w:eastAsiaTheme="minorAscii" w:cstheme="minorAscii"/>
          <w:sz w:val="24"/>
          <w:szCs w:val="24"/>
        </w:rPr>
      </w:pPr>
      <w:r w:rsidRPr="53B46580" w:rsidR="6BAFCB82">
        <w:rPr>
          <w:rFonts w:ascii="Calibri" w:hAnsi="Calibri" w:eastAsia="Calibri" w:cs="Calibri" w:asciiTheme="minorAscii" w:hAnsiTheme="minorAscii" w:eastAsiaTheme="minorAscii" w:cstheme="minorAscii"/>
          <w:noProof w:val="0"/>
          <w:lang w:val="en-US"/>
        </w:rPr>
        <w:t xml:space="preserve">In addition to our annual Engagement Survey, we also conduct shorter, more targeted surveys throughout the year, which enable us to gain deeper insights into a particular topic or learn more about the experience of a specific team member population. In 2020, our pulse surveys enabled us to understand how we could better support the well-being of our team members during the first wave of the COVID-19 pandemic and helped shape the organization’s new remote work strategy.  </w:t>
      </w:r>
    </w:p>
    <w:p w:rsidR="001916D2" w:rsidP="53B46580" w:rsidRDefault="001916D2" w14:paraId="37A0D56A" w14:textId="712FEF87">
      <w:pPr>
        <w:pStyle w:val="ListParagraph"/>
        <w:numPr>
          <w:ilvl w:val="2"/>
          <w:numId w:val="12"/>
        </w:numPr>
        <w:textAlignment w:val="center"/>
        <w:rPr>
          <w:rFonts w:ascii="Calibri" w:hAnsi="Calibri" w:eastAsia="Calibri" w:cs="Calibri" w:asciiTheme="minorAscii" w:hAnsiTheme="minorAscii" w:eastAsiaTheme="minorAscii" w:cstheme="minorAscii"/>
          <w:sz w:val="24"/>
          <w:szCs w:val="24"/>
        </w:rPr>
      </w:pPr>
      <w:r w:rsidRPr="53B46580" w:rsidR="6BAFCB82">
        <w:rPr>
          <w:rFonts w:ascii="Calibri" w:hAnsi="Calibri" w:eastAsia="Calibri" w:cs="Calibri" w:asciiTheme="minorAscii" w:hAnsiTheme="minorAscii" w:eastAsiaTheme="minorAscii" w:cstheme="minorAscii"/>
          <w:noProof w:val="0"/>
          <w:lang w:val="en-US"/>
        </w:rPr>
        <w:t>CTA</w:t>
      </w:r>
    </w:p>
    <w:p w:rsidR="001916D2" w:rsidP="53B46580" w:rsidRDefault="001916D2" w14:paraId="5D8C9225" w14:textId="5C17C1B8">
      <w:pPr>
        <w:pStyle w:val="ListParagraph"/>
        <w:numPr>
          <w:ilvl w:val="3"/>
          <w:numId w:val="12"/>
        </w:numPr>
        <w:textAlignment w:val="center"/>
        <w:rPr>
          <w:rFonts w:ascii="Calibri" w:hAnsi="Calibri" w:eastAsia="Calibri" w:cs="Calibri" w:asciiTheme="minorAscii" w:hAnsiTheme="minorAscii" w:eastAsiaTheme="minorAscii" w:cstheme="minorAscii"/>
          <w:noProof w:val="0"/>
          <w:sz w:val="22"/>
          <w:szCs w:val="22"/>
          <w:lang w:val="en-US"/>
        </w:rPr>
      </w:pPr>
      <w:r w:rsidRPr="53B46580" w:rsidR="6BAFCB82">
        <w:rPr>
          <w:rFonts w:ascii="Calibri" w:hAnsi="Calibri" w:eastAsia="Calibri" w:cs="Calibri" w:asciiTheme="minorAscii" w:hAnsiTheme="minorAscii" w:eastAsiaTheme="minorAscii" w:cstheme="minorAscii"/>
          <w:noProof w:val="0"/>
          <w:sz w:val="22"/>
          <w:szCs w:val="22"/>
          <w:lang w:val="en-US"/>
        </w:rPr>
        <w:t xml:space="preserve">Click here to learn more! </w:t>
      </w:r>
    </w:p>
    <w:p w:rsidR="001916D2" w:rsidP="53B46580" w:rsidRDefault="001916D2" w14:paraId="41A9E1BD" w14:textId="39BE48B2">
      <w:pPr>
        <w:pStyle w:val="ListParagraph"/>
        <w:numPr>
          <w:ilvl w:val="4"/>
          <w:numId w:val="12"/>
        </w:numPr>
        <w:textAlignment w:val="center"/>
        <w:rPr>
          <w:rFonts w:ascii="Calibri" w:hAnsi="Calibri" w:eastAsia="Calibri" w:cs="Calibri" w:asciiTheme="minorAscii" w:hAnsiTheme="minorAscii" w:eastAsiaTheme="minorAscii" w:cstheme="minorAscii"/>
          <w:sz w:val="22"/>
          <w:szCs w:val="22"/>
        </w:rPr>
      </w:pPr>
      <w:r w:rsidRPr="53B46580" w:rsidR="6BAFCB82">
        <w:rPr>
          <w:rFonts w:ascii="Calibri" w:hAnsi="Calibri" w:eastAsia="Calibri" w:cs="Calibri" w:asciiTheme="minorAscii" w:hAnsiTheme="minorAscii" w:eastAsiaTheme="minorAscii" w:cstheme="minorAscii"/>
          <w:noProof w:val="0"/>
          <w:sz w:val="22"/>
          <w:szCs w:val="22"/>
          <w:lang w:val="en-US"/>
        </w:rPr>
        <w:t xml:space="preserve">2020 COVID Team Member Support </w:t>
      </w:r>
      <w:r w:rsidRPr="53B46580" w:rsidR="6BAFCB82">
        <w:rPr>
          <w:rFonts w:ascii="Calibri" w:hAnsi="Calibri" w:eastAsia="Calibri" w:cs="Calibri" w:asciiTheme="minorAscii" w:hAnsiTheme="minorAscii" w:eastAsiaTheme="minorAscii" w:cstheme="minorAscii"/>
          <w:noProof w:val="0"/>
          <w:lang w:val="en-US"/>
        </w:rPr>
        <w:t xml:space="preserve">Survey Results Summary - Final </w:t>
      </w:r>
    </w:p>
    <w:p w:rsidR="001916D2" w:rsidP="53B46580" w:rsidRDefault="001916D2" w14:paraId="47AC0CE2" w14:textId="240A43EA">
      <w:pPr>
        <w:textAlignment w:val="center"/>
        <w:rPr>
          <w:rFonts w:ascii="Calibri" w:hAnsi="Calibri" w:eastAsia="Calibri" w:cs="Calibri" w:asciiTheme="minorAscii" w:hAnsiTheme="minorAscii" w:eastAsiaTheme="minorAscii" w:cstheme="minorAscii"/>
          <w:noProof w:val="0"/>
          <w:color w:val="1F497D"/>
          <w:sz w:val="22"/>
          <w:szCs w:val="22"/>
          <w:lang w:val="en-US"/>
        </w:rPr>
      </w:pPr>
      <w:r w:rsidRPr="53B46580" w:rsidR="6BAFCB82">
        <w:rPr>
          <w:rFonts w:ascii="Calibri" w:hAnsi="Calibri" w:eastAsia="Calibri" w:cs="Calibri" w:asciiTheme="minorAscii" w:hAnsiTheme="minorAscii" w:eastAsiaTheme="minorAscii" w:cstheme="minorAscii"/>
          <w:noProof w:val="0"/>
          <w:color w:val="1F497D"/>
          <w:sz w:val="22"/>
          <w:szCs w:val="22"/>
          <w:lang w:val="en-US"/>
        </w:rPr>
        <w:t xml:space="preserve"> </w:t>
      </w:r>
    </w:p>
    <w:p w:rsidR="001916D2" w:rsidP="53B46580" w:rsidRDefault="001916D2" w14:paraId="686BCDC2" w14:textId="3613D21E">
      <w:pPr>
        <w:pStyle w:val="ListParagraph"/>
        <w:numPr>
          <w:ilvl w:val="1"/>
          <w:numId w:val="12"/>
        </w:numPr>
        <w:textAlignment w:val="center"/>
        <w:rPr>
          <w:rFonts w:ascii="Calibri" w:hAnsi="Calibri" w:eastAsia="Calibri" w:cs="Calibri" w:asciiTheme="minorAscii" w:hAnsiTheme="minorAscii" w:eastAsiaTheme="minorAscii" w:cstheme="minorAscii"/>
          <w:sz w:val="24"/>
          <w:szCs w:val="24"/>
        </w:rPr>
      </w:pPr>
      <w:r w:rsidRPr="53B46580" w:rsidR="6BAFCB82">
        <w:rPr>
          <w:rFonts w:ascii="Calibri" w:hAnsi="Calibri" w:eastAsia="Calibri" w:cs="Calibri" w:asciiTheme="minorAscii" w:hAnsiTheme="minorAscii" w:eastAsiaTheme="minorAscii" w:cstheme="minorAscii"/>
          <w:noProof w:val="0"/>
          <w:lang w:val="en-US"/>
        </w:rPr>
        <w:t xml:space="preserve">GPTW </w:t>
      </w:r>
    </w:p>
    <w:p w:rsidR="001916D2" w:rsidP="53B46580" w:rsidRDefault="001916D2" w14:paraId="0C095613" w14:textId="0C150A48">
      <w:pPr>
        <w:pStyle w:val="ListParagraph"/>
        <w:numPr>
          <w:ilvl w:val="2"/>
          <w:numId w:val="12"/>
        </w:numPr>
        <w:textAlignment w:val="center"/>
        <w:rPr>
          <w:rFonts w:ascii="Calibri" w:hAnsi="Calibri" w:eastAsia="Calibri" w:cs="Calibri" w:asciiTheme="minorAscii" w:hAnsiTheme="minorAscii" w:eastAsiaTheme="minorAscii" w:cstheme="minorAscii"/>
          <w:sz w:val="24"/>
          <w:szCs w:val="24"/>
        </w:rPr>
      </w:pPr>
      <w:r w:rsidRPr="53B46580" w:rsidR="6BAFCB82">
        <w:rPr>
          <w:rFonts w:ascii="Calibri" w:hAnsi="Calibri" w:eastAsia="Calibri" w:cs="Calibri" w:asciiTheme="minorAscii" w:hAnsiTheme="minorAscii" w:eastAsiaTheme="minorAscii" w:cstheme="minorAscii"/>
          <w:noProof w:val="0"/>
          <w:lang w:val="en-US"/>
        </w:rPr>
        <w:t xml:space="preserve">Paragraph: </w:t>
      </w:r>
    </w:p>
    <w:p w:rsidR="001916D2" w:rsidP="53B46580" w:rsidRDefault="001916D2" w14:paraId="731CD154" w14:textId="199771CD">
      <w:pPr>
        <w:pStyle w:val="ListParagraph"/>
        <w:numPr>
          <w:ilvl w:val="3"/>
          <w:numId w:val="12"/>
        </w:numPr>
        <w:textAlignment w:val="center"/>
        <w:rPr>
          <w:rFonts w:ascii="Calibri" w:hAnsi="Calibri" w:eastAsia="Calibri" w:cs="Calibri" w:asciiTheme="minorAscii" w:hAnsiTheme="minorAscii" w:eastAsiaTheme="minorAscii" w:cstheme="minorAscii"/>
          <w:sz w:val="24"/>
          <w:szCs w:val="24"/>
        </w:rPr>
      </w:pPr>
      <w:r w:rsidRPr="53B46580" w:rsidR="6BAFCB82">
        <w:rPr>
          <w:rFonts w:ascii="Calibri" w:hAnsi="Calibri" w:eastAsia="Calibri" w:cs="Calibri" w:asciiTheme="minorAscii" w:hAnsiTheme="minorAscii" w:eastAsiaTheme="minorAscii" w:cstheme="minorAscii"/>
          <w:noProof w:val="0"/>
          <w:lang w:val="en-US"/>
        </w:rPr>
        <w:t xml:space="preserve">As the company known for their global authority in workplace culture, Great Place to Work provides Northwell with the ability to annually pulse our team members, listening to their needs allowing us to continuously improve and enhance their experience. This application allows our organization to be considered for recognition lists such as the Fortune 100 Best Places to Work For® showcasing the quality of our workplace culture throughout the nation &amp; abroad.   </w:t>
      </w:r>
    </w:p>
    <w:p w:rsidR="001916D2" w:rsidP="53B46580" w:rsidRDefault="001916D2" w14:paraId="1316AA07" w14:textId="4DF94B73">
      <w:pPr>
        <w:pStyle w:val="ListParagraph"/>
        <w:numPr>
          <w:ilvl w:val="2"/>
          <w:numId w:val="12"/>
        </w:numPr>
        <w:textAlignment w:val="center"/>
        <w:rPr>
          <w:rFonts w:ascii="Calibri" w:hAnsi="Calibri" w:eastAsia="Calibri" w:cs="Calibri" w:asciiTheme="minorAscii" w:hAnsiTheme="minorAscii" w:eastAsiaTheme="minorAscii" w:cstheme="minorAscii"/>
          <w:sz w:val="24"/>
          <w:szCs w:val="24"/>
        </w:rPr>
      </w:pPr>
      <w:r w:rsidRPr="53B46580" w:rsidR="6BAFCB82">
        <w:rPr>
          <w:rFonts w:ascii="Calibri" w:hAnsi="Calibri" w:eastAsia="Calibri" w:cs="Calibri" w:asciiTheme="minorAscii" w:hAnsiTheme="minorAscii" w:eastAsiaTheme="minorAscii" w:cstheme="minorAscii"/>
          <w:noProof w:val="0"/>
          <w:lang w:val="en-US"/>
        </w:rPr>
        <w:t xml:space="preserve">CTA  </w:t>
      </w:r>
    </w:p>
    <w:p w:rsidR="001916D2" w:rsidP="53B46580" w:rsidRDefault="001916D2" w14:paraId="32BDB3CB" w14:textId="5D4975B0">
      <w:pPr>
        <w:pStyle w:val="ListParagraph"/>
        <w:numPr>
          <w:ilvl w:val="3"/>
          <w:numId w:val="12"/>
        </w:numPr>
        <w:textAlignment w:val="center"/>
        <w:rPr>
          <w:rFonts w:ascii="Calibri" w:hAnsi="Calibri" w:eastAsia="Calibri" w:cs="Calibri" w:asciiTheme="minorAscii" w:hAnsiTheme="minorAscii" w:eastAsiaTheme="minorAscii" w:cstheme="minorAscii"/>
          <w:sz w:val="24"/>
          <w:szCs w:val="24"/>
        </w:rPr>
      </w:pPr>
      <w:r w:rsidRPr="53B46580" w:rsidR="6BAFCB82">
        <w:rPr>
          <w:rFonts w:ascii="Calibri" w:hAnsi="Calibri" w:eastAsia="Calibri" w:cs="Calibri" w:asciiTheme="minorAscii" w:hAnsiTheme="minorAscii" w:eastAsiaTheme="minorAscii" w:cstheme="minorAscii"/>
          <w:noProof w:val="0"/>
          <w:lang w:val="en-US"/>
        </w:rPr>
        <w:t xml:space="preserve">Learn </w:t>
      </w:r>
      <w:proofErr w:type="gramStart"/>
      <w:r w:rsidRPr="53B46580" w:rsidR="6BAFCB82">
        <w:rPr>
          <w:rFonts w:ascii="Calibri" w:hAnsi="Calibri" w:eastAsia="Calibri" w:cs="Calibri" w:asciiTheme="minorAscii" w:hAnsiTheme="minorAscii" w:eastAsiaTheme="minorAscii" w:cstheme="minorAscii"/>
          <w:noProof w:val="0"/>
          <w:lang w:val="en-US"/>
        </w:rPr>
        <w:t>more  (</w:t>
      </w:r>
      <w:proofErr w:type="gramEnd"/>
      <w:r w:rsidRPr="53B46580" w:rsidR="6BAFCB82">
        <w:rPr>
          <w:rFonts w:ascii="Calibri" w:hAnsi="Calibri" w:eastAsia="Calibri" w:cs="Calibri" w:asciiTheme="minorAscii" w:hAnsiTheme="minorAscii" w:eastAsiaTheme="minorAscii" w:cstheme="minorAscii"/>
          <w:noProof w:val="0"/>
          <w:lang w:val="en-US"/>
        </w:rPr>
        <w:t>link to GPTW page)</w:t>
      </w:r>
    </w:p>
    <w:p w:rsidR="001916D2" w:rsidP="53B46580" w:rsidRDefault="001916D2" w14:paraId="6595F8A5" w14:textId="65B175C0">
      <w:pPr>
        <w:pStyle w:val="ListParagraph"/>
        <w:numPr>
          <w:ilvl w:val="2"/>
          <w:numId w:val="12"/>
        </w:numPr>
        <w:textAlignment w:val="center"/>
        <w:rPr>
          <w:rFonts w:ascii="Calibri" w:hAnsi="Calibri" w:eastAsia="Calibri" w:cs="Calibri" w:asciiTheme="minorAscii" w:hAnsiTheme="minorAscii" w:eastAsiaTheme="minorAscii" w:cstheme="minorAscii"/>
          <w:sz w:val="24"/>
          <w:szCs w:val="24"/>
        </w:rPr>
      </w:pPr>
      <w:r w:rsidRPr="53B46580" w:rsidR="6BAFCB82">
        <w:rPr>
          <w:rFonts w:ascii="Calibri" w:hAnsi="Calibri" w:eastAsia="Calibri" w:cs="Calibri" w:asciiTheme="minorAscii" w:hAnsiTheme="minorAscii" w:eastAsiaTheme="minorAscii" w:cstheme="minorAscii"/>
          <w:noProof w:val="0"/>
          <w:lang w:val="en-US"/>
        </w:rPr>
        <w:t xml:space="preserve">Photo  </w:t>
      </w:r>
    </w:p>
    <w:p w:rsidR="001916D2" w:rsidP="53B46580" w:rsidRDefault="001916D2" w14:paraId="4C8D7B8A" w14:textId="2A745ECD">
      <w:pPr>
        <w:pStyle w:val="ListParagraph"/>
        <w:numPr>
          <w:ilvl w:val="3"/>
          <w:numId w:val="12"/>
        </w:numPr>
        <w:textAlignment w:val="center"/>
        <w:rPr>
          <w:rFonts w:ascii="Calibri" w:hAnsi="Calibri" w:eastAsia="Calibri" w:cs="Calibri" w:asciiTheme="minorAscii" w:hAnsiTheme="minorAscii" w:eastAsiaTheme="minorAscii" w:cstheme="minorAscii"/>
          <w:sz w:val="24"/>
          <w:szCs w:val="24"/>
        </w:rPr>
      </w:pPr>
      <w:r w:rsidRPr="53B46580" w:rsidR="6BAFCB82">
        <w:rPr>
          <w:rFonts w:ascii="Calibri" w:hAnsi="Calibri" w:eastAsia="Calibri" w:cs="Calibri" w:asciiTheme="minorAscii" w:hAnsiTheme="minorAscii" w:eastAsiaTheme="minorAscii" w:cstheme="minorAscii"/>
          <w:noProof w:val="0"/>
          <w:lang w:val="en-US"/>
        </w:rPr>
        <w:t xml:space="preserve">Team members in cafeteria  </w:t>
      </w:r>
    </w:p>
    <w:p w:rsidR="001916D2" w:rsidP="53B46580" w:rsidRDefault="001916D2" w14:paraId="68F291DF" w14:textId="11EECDA0">
      <w:pPr>
        <w:textAlignment w:val="center"/>
        <w:rPr>
          <w:rFonts w:ascii="Calibri" w:hAnsi="Calibri" w:eastAsia="Calibri" w:cs="Calibri" w:asciiTheme="minorAscii" w:hAnsiTheme="minorAscii" w:eastAsiaTheme="minorAscii" w:cstheme="minorAscii"/>
          <w:noProof w:val="0"/>
          <w:sz w:val="22"/>
          <w:szCs w:val="22"/>
          <w:lang w:val="en-US"/>
        </w:rPr>
      </w:pPr>
      <w:r w:rsidRPr="53B46580" w:rsidR="6BAFCB82">
        <w:rPr>
          <w:rFonts w:ascii="Calibri" w:hAnsi="Calibri" w:eastAsia="Calibri" w:cs="Calibri" w:asciiTheme="minorAscii" w:hAnsiTheme="minorAscii" w:eastAsiaTheme="minorAscii" w:cstheme="minorAscii"/>
          <w:noProof w:val="0"/>
          <w:sz w:val="22"/>
          <w:szCs w:val="22"/>
          <w:lang w:val="en-US"/>
        </w:rPr>
        <w:t xml:space="preserve"> </w:t>
      </w:r>
    </w:p>
    <w:p w:rsidR="001916D2" w:rsidP="53B46580" w:rsidRDefault="001916D2" w14:paraId="77945DEC" w14:textId="6AEC8990">
      <w:pPr>
        <w:pStyle w:val="ListParagraph"/>
        <w:numPr>
          <w:ilvl w:val="1"/>
          <w:numId w:val="12"/>
        </w:numPr>
        <w:textAlignment w:val="center"/>
        <w:rPr>
          <w:rFonts w:ascii="Calibri" w:hAnsi="Calibri" w:eastAsia="Calibri" w:cs="Calibri" w:asciiTheme="minorAscii" w:hAnsiTheme="minorAscii" w:eastAsiaTheme="minorAscii" w:cstheme="minorAscii"/>
          <w:sz w:val="24"/>
          <w:szCs w:val="24"/>
        </w:rPr>
      </w:pPr>
      <w:r w:rsidRPr="53B46580" w:rsidR="6BAFCB82">
        <w:rPr>
          <w:rFonts w:ascii="Calibri" w:hAnsi="Calibri" w:eastAsia="Calibri" w:cs="Calibri" w:asciiTheme="minorAscii" w:hAnsiTheme="minorAscii" w:eastAsiaTheme="minorAscii" w:cstheme="minorAscii"/>
          <w:noProof w:val="0"/>
          <w:lang w:val="en-US"/>
        </w:rPr>
        <w:t>Advisory Councils</w:t>
      </w:r>
    </w:p>
    <w:p w:rsidR="001916D2" w:rsidP="53B46580" w:rsidRDefault="001916D2" w14:paraId="69F2AEF3" w14:textId="2A91D47C">
      <w:pPr>
        <w:pStyle w:val="ListParagraph"/>
        <w:numPr>
          <w:ilvl w:val="2"/>
          <w:numId w:val="12"/>
        </w:numPr>
        <w:textAlignment w:val="center"/>
        <w:rPr>
          <w:rFonts w:ascii="Calibri" w:hAnsi="Calibri" w:eastAsia="Calibri" w:cs="Calibri" w:asciiTheme="minorAscii" w:hAnsiTheme="minorAscii" w:eastAsiaTheme="minorAscii" w:cstheme="minorAscii"/>
          <w:sz w:val="24"/>
          <w:szCs w:val="24"/>
        </w:rPr>
      </w:pPr>
      <w:r w:rsidRPr="53B46580" w:rsidR="6BAFCB82">
        <w:rPr>
          <w:rFonts w:ascii="Calibri" w:hAnsi="Calibri" w:eastAsia="Calibri" w:cs="Calibri" w:asciiTheme="minorAscii" w:hAnsiTheme="minorAscii" w:eastAsiaTheme="minorAscii" w:cstheme="minorAscii"/>
          <w:noProof w:val="0"/>
          <w:lang w:val="en-US"/>
        </w:rPr>
        <w:t>Photo: Saved as “Focus Groups-Advisory Council” in folder</w:t>
      </w:r>
    </w:p>
    <w:p w:rsidR="001916D2" w:rsidP="53B46580" w:rsidRDefault="001916D2" w14:paraId="05FA6C70" w14:textId="310A81BA">
      <w:pPr>
        <w:pStyle w:val="ListParagraph"/>
        <w:numPr>
          <w:ilvl w:val="2"/>
          <w:numId w:val="12"/>
        </w:numPr>
        <w:textAlignment w:val="center"/>
        <w:rPr>
          <w:rFonts w:ascii="Calibri" w:hAnsi="Calibri" w:eastAsia="Calibri" w:cs="Calibri" w:asciiTheme="minorAscii" w:hAnsiTheme="minorAscii" w:eastAsiaTheme="minorAscii" w:cstheme="minorAscii"/>
          <w:sz w:val="24"/>
          <w:szCs w:val="24"/>
        </w:rPr>
      </w:pPr>
      <w:r w:rsidRPr="53B46580" w:rsidR="6BAFCB82">
        <w:rPr>
          <w:rFonts w:ascii="Calibri" w:hAnsi="Calibri" w:eastAsia="Calibri" w:cs="Calibri" w:asciiTheme="minorAscii" w:hAnsiTheme="minorAscii" w:eastAsiaTheme="minorAscii" w:cstheme="minorAscii"/>
          <w:noProof w:val="0"/>
          <w:lang w:val="en-US"/>
        </w:rPr>
        <w:t>Overview Paragraph</w:t>
      </w:r>
    </w:p>
    <w:p w:rsidR="001916D2" w:rsidP="53B46580" w:rsidRDefault="001916D2" w14:paraId="240A394E" w14:textId="5FF03706">
      <w:pPr>
        <w:pStyle w:val="ListParagraph"/>
        <w:numPr>
          <w:ilvl w:val="3"/>
          <w:numId w:val="12"/>
        </w:numPr>
        <w:textAlignment w:val="center"/>
        <w:rPr>
          <w:rFonts w:ascii="Calibri" w:hAnsi="Calibri" w:eastAsia="Calibri" w:cs="Calibri" w:asciiTheme="minorAscii" w:hAnsiTheme="minorAscii" w:eastAsiaTheme="minorAscii" w:cstheme="minorAscii"/>
          <w:sz w:val="24"/>
          <w:szCs w:val="24"/>
        </w:rPr>
      </w:pPr>
      <w:r w:rsidRPr="53B46580" w:rsidR="6BAFCB82">
        <w:rPr>
          <w:rFonts w:ascii="Calibri" w:hAnsi="Calibri" w:eastAsia="Calibri" w:cs="Calibri" w:asciiTheme="minorAscii" w:hAnsiTheme="minorAscii" w:eastAsiaTheme="minorAscii" w:cstheme="minorAscii"/>
          <w:noProof w:val="0"/>
          <w:lang w:val="en-US"/>
        </w:rPr>
        <w:t>Our Experience Strategy advisory councils, with membership that spans all organizational levels, specialties, and locations, enable us to obtain feedback and incorporate the voice of our team members as we conceptualize and develop initiatives, socialize programs, and share best practices. These groups have helped to shape our well-being offerings, the annual president’s award program, our approach to survey participation efforts, our Team Member Experience focus areas and more!</w:t>
      </w:r>
      <w:r w:rsidRPr="53B46580" w:rsidR="6BAFCB82">
        <w:rPr>
          <w:rFonts w:ascii="Calibri" w:hAnsi="Calibri" w:eastAsia="Calibri" w:cs="Calibri" w:asciiTheme="minorAscii" w:hAnsiTheme="minorAscii" w:eastAsiaTheme="minorAscii" w:cstheme="minorAscii"/>
          <w:b w:val="1"/>
          <w:bCs w:val="1"/>
          <w:noProof w:val="0"/>
          <w:color w:val="2E75B6"/>
          <w:lang w:val="en-US"/>
        </w:rPr>
        <w:t xml:space="preserve"> </w:t>
      </w:r>
    </w:p>
    <w:p w:rsidR="001916D2" w:rsidP="53B46580" w:rsidRDefault="001916D2" w14:paraId="6622364C" w14:textId="49508BA9">
      <w:pPr>
        <w:pStyle w:val="ListParagraph"/>
        <w:numPr>
          <w:ilvl w:val="2"/>
          <w:numId w:val="12"/>
        </w:numPr>
        <w:textAlignment w:val="center"/>
        <w:rPr>
          <w:rFonts w:ascii="Calibri" w:hAnsi="Calibri" w:eastAsia="Calibri" w:cs="Calibri" w:asciiTheme="minorAscii" w:hAnsiTheme="minorAscii" w:eastAsiaTheme="minorAscii" w:cstheme="minorAscii"/>
          <w:sz w:val="24"/>
          <w:szCs w:val="24"/>
        </w:rPr>
      </w:pPr>
      <w:r w:rsidRPr="53B46580" w:rsidR="6BAFCB82">
        <w:rPr>
          <w:rFonts w:ascii="Calibri" w:hAnsi="Calibri" w:eastAsia="Calibri" w:cs="Calibri" w:asciiTheme="minorAscii" w:hAnsiTheme="minorAscii" w:eastAsiaTheme="minorAscii" w:cstheme="minorAscii"/>
          <w:noProof w:val="0"/>
          <w:lang w:val="en-US"/>
        </w:rPr>
        <w:t xml:space="preserve">CTA:  Read our testimonials! </w:t>
      </w:r>
      <w:r w:rsidRPr="53B46580" w:rsidR="6BAFCB82">
        <w:rPr>
          <w:rFonts w:ascii="Calibri" w:hAnsi="Calibri" w:eastAsia="Calibri" w:cs="Calibri" w:asciiTheme="minorAscii" w:hAnsiTheme="minorAscii" w:eastAsiaTheme="minorAscii" w:cstheme="minorAscii"/>
          <w:i w:val="1"/>
          <w:iCs w:val="1"/>
          <w:noProof w:val="0"/>
          <w:lang w:val="en-US"/>
        </w:rPr>
        <w:t xml:space="preserve">(link to “Advisory Council </w:t>
      </w:r>
      <w:proofErr w:type="spellStart"/>
      <w:r w:rsidRPr="53B46580" w:rsidR="6BAFCB82">
        <w:rPr>
          <w:rFonts w:ascii="Calibri" w:hAnsi="Calibri" w:eastAsia="Calibri" w:cs="Calibri" w:asciiTheme="minorAscii" w:hAnsiTheme="minorAscii" w:eastAsiaTheme="minorAscii" w:cstheme="minorAscii"/>
          <w:i w:val="1"/>
          <w:iCs w:val="1"/>
          <w:noProof w:val="0"/>
          <w:lang w:val="en-US"/>
        </w:rPr>
        <w:t>Testimonial_for</w:t>
      </w:r>
      <w:proofErr w:type="spellEnd"/>
      <w:r w:rsidRPr="53B46580" w:rsidR="6BAFCB82">
        <w:rPr>
          <w:rFonts w:ascii="Calibri" w:hAnsi="Calibri" w:eastAsia="Calibri" w:cs="Calibri" w:asciiTheme="minorAscii" w:hAnsiTheme="minorAscii" w:eastAsiaTheme="minorAscii" w:cstheme="minorAscii"/>
          <w:i w:val="1"/>
          <w:iCs w:val="1"/>
          <w:noProof w:val="0"/>
          <w:lang w:val="en-US"/>
        </w:rPr>
        <w:t xml:space="preserve"> EX Website” - saved in folder)</w:t>
      </w:r>
      <w:r w:rsidRPr="53B46580" w:rsidR="6BAFCB82">
        <w:rPr>
          <w:rFonts w:ascii="Calibri" w:hAnsi="Calibri" w:eastAsia="Calibri" w:cs="Calibri" w:asciiTheme="minorAscii" w:hAnsiTheme="minorAscii" w:eastAsiaTheme="minorAscii" w:cstheme="minorAscii"/>
          <w:noProof w:val="0"/>
          <w:u w:val="single"/>
          <w:lang w:val="en-US"/>
        </w:rPr>
        <w:t xml:space="preserve"> </w:t>
      </w:r>
      <w:r w:rsidRPr="53B46580" w:rsidR="6BAFCB82">
        <w:rPr>
          <w:rFonts w:ascii="Calibri" w:hAnsi="Calibri" w:eastAsia="Calibri" w:cs="Calibri" w:asciiTheme="minorAscii" w:hAnsiTheme="minorAscii" w:eastAsiaTheme="minorAscii" w:cstheme="minorAscii"/>
          <w:noProof w:val="0"/>
          <w:lang w:val="en-US"/>
        </w:rPr>
        <w:t xml:space="preserve"> </w:t>
      </w:r>
    </w:p>
    <w:p w:rsidR="001916D2" w:rsidP="53B46580" w:rsidRDefault="001916D2" w14:paraId="503B7C59" w14:textId="6B14EF5D">
      <w:pPr>
        <w:textAlignment w:val="center"/>
        <w:rPr>
          <w:rFonts w:ascii="Calibri" w:hAnsi="Calibri" w:eastAsia="Calibri" w:cs="Calibri" w:asciiTheme="minorAscii" w:hAnsiTheme="minorAscii" w:eastAsiaTheme="minorAscii" w:cstheme="minorAscii"/>
          <w:noProof w:val="0"/>
          <w:sz w:val="22"/>
          <w:szCs w:val="22"/>
          <w:lang w:val="en-US"/>
        </w:rPr>
      </w:pPr>
      <w:r w:rsidRPr="53B46580" w:rsidR="6BAFCB82">
        <w:rPr>
          <w:rFonts w:ascii="Calibri" w:hAnsi="Calibri" w:eastAsia="Calibri" w:cs="Calibri" w:asciiTheme="minorAscii" w:hAnsiTheme="minorAscii" w:eastAsiaTheme="minorAscii" w:cstheme="minorAscii"/>
          <w:noProof w:val="0"/>
          <w:sz w:val="22"/>
          <w:szCs w:val="22"/>
          <w:lang w:val="en-US"/>
        </w:rPr>
        <w:t xml:space="preserve"> </w:t>
      </w:r>
    </w:p>
    <w:p w:rsidR="001916D2" w:rsidP="53B46580" w:rsidRDefault="001916D2" w14:paraId="7756807A" w14:textId="2A6DCBDF">
      <w:pPr>
        <w:pStyle w:val="ListParagraph"/>
        <w:numPr>
          <w:ilvl w:val="1"/>
          <w:numId w:val="12"/>
        </w:numPr>
        <w:textAlignment w:val="center"/>
        <w:rPr>
          <w:rFonts w:ascii="Calibri" w:hAnsi="Calibri" w:eastAsia="Calibri" w:cs="Calibri" w:asciiTheme="minorAscii" w:hAnsiTheme="minorAscii" w:eastAsiaTheme="minorAscii" w:cstheme="minorAscii"/>
          <w:sz w:val="24"/>
          <w:szCs w:val="24"/>
        </w:rPr>
      </w:pPr>
      <w:r w:rsidRPr="53B46580" w:rsidR="6BAFCB82">
        <w:rPr>
          <w:rFonts w:ascii="Calibri" w:hAnsi="Calibri" w:eastAsia="Calibri" w:cs="Calibri" w:asciiTheme="minorAscii" w:hAnsiTheme="minorAscii" w:eastAsiaTheme="minorAscii" w:cstheme="minorAscii"/>
          <w:noProof w:val="0"/>
          <w:lang w:val="en-US"/>
        </w:rPr>
        <w:t xml:space="preserve">Focus Groups  </w:t>
      </w:r>
    </w:p>
    <w:p w:rsidR="001916D2" w:rsidP="53B46580" w:rsidRDefault="001916D2" w14:paraId="51CC1DAF" w14:textId="4881A7A0">
      <w:pPr>
        <w:pStyle w:val="ListParagraph"/>
        <w:numPr>
          <w:ilvl w:val="2"/>
          <w:numId w:val="12"/>
        </w:numPr>
        <w:textAlignment w:val="center"/>
        <w:rPr>
          <w:rFonts w:ascii="Calibri" w:hAnsi="Calibri" w:eastAsia="Calibri" w:cs="Calibri" w:asciiTheme="minorAscii" w:hAnsiTheme="minorAscii" w:eastAsiaTheme="minorAscii" w:cstheme="minorAscii"/>
          <w:sz w:val="24"/>
          <w:szCs w:val="24"/>
        </w:rPr>
      </w:pPr>
      <w:r w:rsidRPr="53B46580" w:rsidR="6BAFCB82">
        <w:rPr>
          <w:rFonts w:ascii="Calibri" w:hAnsi="Calibri" w:eastAsia="Calibri" w:cs="Calibri" w:asciiTheme="minorAscii" w:hAnsiTheme="minorAscii" w:eastAsiaTheme="minorAscii" w:cstheme="minorAscii"/>
          <w:noProof w:val="0"/>
          <w:lang w:val="en-US"/>
        </w:rPr>
        <w:t xml:space="preserve">Overview paragraph  </w:t>
      </w:r>
    </w:p>
    <w:p w:rsidR="001916D2" w:rsidP="53B46580" w:rsidRDefault="001916D2" w14:paraId="1FB785AA" w14:textId="0E40E0DC">
      <w:pPr>
        <w:pStyle w:val="ListParagraph"/>
        <w:numPr>
          <w:ilvl w:val="3"/>
          <w:numId w:val="12"/>
        </w:numPr>
        <w:textAlignment w:val="center"/>
        <w:rPr>
          <w:rFonts w:ascii="Calibri" w:hAnsi="Calibri" w:eastAsia="Calibri" w:cs="Calibri" w:asciiTheme="minorAscii" w:hAnsiTheme="minorAscii" w:eastAsiaTheme="minorAscii" w:cstheme="minorAscii"/>
          <w:sz w:val="24"/>
          <w:szCs w:val="24"/>
        </w:rPr>
      </w:pPr>
      <w:r w:rsidRPr="53B46580" w:rsidR="6BAFCB82">
        <w:rPr>
          <w:rFonts w:ascii="Calibri" w:hAnsi="Calibri" w:eastAsia="Calibri" w:cs="Calibri" w:asciiTheme="minorAscii" w:hAnsiTheme="minorAscii" w:eastAsiaTheme="minorAscii" w:cstheme="minorAscii"/>
          <w:noProof w:val="0"/>
          <w:lang w:val="en-US"/>
        </w:rPr>
        <w:t>In addition to our advisory councils, we obtain feedback and insights on an ad-hoc basis through unfiltered, candid two-way dialogue fostered within highly targeted and specialized focus groups. Feedback further shapes the strategy and tactics that will advance the team member experience.</w:t>
      </w:r>
    </w:p>
    <w:p w:rsidR="001916D2" w:rsidP="53B46580" w:rsidRDefault="001916D2" w14:paraId="0EDAA969" w14:textId="381D16EA">
      <w:pPr>
        <w:pStyle w:val="ListParagraph"/>
        <w:numPr>
          <w:ilvl w:val="3"/>
          <w:numId w:val="12"/>
        </w:numPr>
        <w:textAlignment w:val="center"/>
        <w:rPr>
          <w:rFonts w:ascii="Calibri" w:hAnsi="Calibri" w:eastAsia="Calibri" w:cs="Calibri" w:asciiTheme="minorAscii" w:hAnsiTheme="minorAscii" w:eastAsiaTheme="minorAscii" w:cstheme="minorAscii"/>
          <w:sz w:val="24"/>
          <w:szCs w:val="24"/>
        </w:rPr>
      </w:pPr>
      <w:r w:rsidRPr="53B46580" w:rsidR="6BAFCB82">
        <w:rPr>
          <w:rFonts w:ascii="Calibri" w:hAnsi="Calibri" w:eastAsia="Calibri" w:cs="Calibri" w:asciiTheme="minorAscii" w:hAnsiTheme="minorAscii" w:eastAsiaTheme="minorAscii" w:cstheme="minorAscii"/>
          <w:noProof w:val="0"/>
          <w:lang w:val="en-US"/>
        </w:rPr>
        <w:t xml:space="preserve">Conducting focus groups after reviewing survey </w:t>
      </w:r>
      <w:proofErr w:type="gramStart"/>
      <w:r w:rsidRPr="53B46580" w:rsidR="6BAFCB82">
        <w:rPr>
          <w:rFonts w:ascii="Calibri" w:hAnsi="Calibri" w:eastAsia="Calibri" w:cs="Calibri" w:asciiTheme="minorAscii" w:hAnsiTheme="minorAscii" w:eastAsiaTheme="minorAscii" w:cstheme="minorAscii"/>
          <w:noProof w:val="0"/>
          <w:lang w:val="en-US"/>
        </w:rPr>
        <w:t>results</w:t>
      </w:r>
      <w:proofErr w:type="gramEnd"/>
      <w:r w:rsidRPr="53B46580" w:rsidR="6BAFCB82">
        <w:rPr>
          <w:rFonts w:ascii="Calibri" w:hAnsi="Calibri" w:eastAsia="Calibri" w:cs="Calibri" w:asciiTheme="minorAscii" w:hAnsiTheme="minorAscii" w:eastAsiaTheme="minorAscii" w:cstheme="minorAscii"/>
          <w:noProof w:val="0"/>
          <w:lang w:val="en-US"/>
        </w:rPr>
        <w:t xml:space="preserve"> We find it incredibly </w:t>
      </w:r>
      <w:proofErr w:type="gramStart"/>
      <w:r w:rsidRPr="53B46580" w:rsidR="6BAFCB82">
        <w:rPr>
          <w:rFonts w:ascii="Calibri" w:hAnsi="Calibri" w:eastAsia="Calibri" w:cs="Calibri" w:asciiTheme="minorAscii" w:hAnsiTheme="minorAscii" w:eastAsiaTheme="minorAscii" w:cstheme="minorAscii"/>
          <w:noProof w:val="0"/>
          <w:lang w:val="en-US"/>
        </w:rPr>
        <w:t>enlightening  supplement</w:t>
      </w:r>
      <w:proofErr w:type="gramEnd"/>
      <w:r w:rsidRPr="53B46580" w:rsidR="6BAFCB82">
        <w:rPr>
          <w:rFonts w:ascii="Calibri" w:hAnsi="Calibri" w:eastAsia="Calibri" w:cs="Calibri" w:asciiTheme="minorAscii" w:hAnsiTheme="minorAscii" w:eastAsiaTheme="minorAscii" w:cstheme="minorAscii"/>
          <w:noProof w:val="0"/>
          <w:lang w:val="en-US"/>
        </w:rPr>
        <w:t xml:space="preserve"> our survey data with additional feedback from </w:t>
      </w:r>
    </w:p>
    <w:p w:rsidR="001916D2" w:rsidP="53B46580" w:rsidRDefault="001916D2" w14:paraId="77D0107F" w14:textId="03277D37">
      <w:pPr>
        <w:pStyle w:val="ListParagraph"/>
        <w:numPr>
          <w:ilvl w:val="2"/>
          <w:numId w:val="12"/>
        </w:numPr>
        <w:textAlignment w:val="center"/>
        <w:rPr>
          <w:rFonts w:ascii="Calibri" w:hAnsi="Calibri" w:eastAsia="Calibri" w:cs="Calibri" w:asciiTheme="minorAscii" w:hAnsiTheme="minorAscii" w:eastAsiaTheme="minorAscii" w:cstheme="minorAscii"/>
          <w:color w:val="FF0000"/>
          <w:sz w:val="24"/>
          <w:szCs w:val="24"/>
        </w:rPr>
      </w:pPr>
      <w:commentRangeStart w:id="1649725305"/>
      <w:r w:rsidRPr="3C66CFE9" w:rsidR="6BAFCB82">
        <w:rPr>
          <w:rFonts w:ascii="Calibri" w:hAnsi="Calibri" w:eastAsia="Calibri" w:cs="Calibri" w:asciiTheme="minorAscii" w:hAnsiTheme="minorAscii" w:eastAsiaTheme="minorAscii" w:cstheme="minorAscii"/>
          <w:noProof w:val="0"/>
          <w:color w:val="FF0000"/>
          <w:lang w:val="en-US"/>
        </w:rPr>
        <w:t xml:space="preserve">Photo </w:t>
      </w:r>
      <w:commentRangeEnd w:id="1649725305"/>
      <w:r>
        <w:rPr>
          <w:rStyle w:val="CommentReference"/>
        </w:rPr>
        <w:commentReference w:id="1649725305"/>
      </w:r>
    </w:p>
    <w:p w:rsidR="001916D2" w:rsidP="53B46580" w:rsidRDefault="001916D2" w14:paraId="60F8A859" w14:textId="2E7A4A96">
      <w:pPr>
        <w:pStyle w:val="ListParagraph"/>
        <w:numPr>
          <w:ilvl w:val="2"/>
          <w:numId w:val="12"/>
        </w:numPr>
        <w:textAlignment w:val="center"/>
        <w:rPr>
          <w:rFonts w:ascii="Calibri" w:hAnsi="Calibri" w:eastAsia="Calibri" w:cs="Calibri" w:asciiTheme="minorAscii" w:hAnsiTheme="minorAscii" w:eastAsiaTheme="minorAscii" w:cstheme="minorAscii"/>
          <w:color w:val="FF0000"/>
          <w:sz w:val="24"/>
          <w:szCs w:val="24"/>
        </w:rPr>
      </w:pPr>
      <w:r w:rsidRPr="53B46580" w:rsidR="6BAFCB82">
        <w:rPr>
          <w:rFonts w:ascii="Calibri" w:hAnsi="Calibri" w:eastAsia="Calibri" w:cs="Calibri" w:asciiTheme="minorAscii" w:hAnsiTheme="minorAscii" w:eastAsiaTheme="minorAscii" w:cstheme="minorAscii"/>
          <w:noProof w:val="0"/>
          <w:color w:val="FF0000"/>
          <w:lang w:val="en-US"/>
        </w:rPr>
        <w:t>Remove CTA</w:t>
      </w:r>
    </w:p>
    <w:p w:rsidR="001916D2" w:rsidP="53B46580" w:rsidRDefault="001916D2" w14:paraId="0C21F9F0" w14:textId="2EBB0C84">
      <w:pPr>
        <w:textAlignment w:val="center"/>
        <w:rPr>
          <w:rFonts w:ascii="Calibri" w:hAnsi="Calibri" w:eastAsia="Calibri" w:cs="Calibri" w:asciiTheme="minorAscii" w:hAnsiTheme="minorAscii" w:eastAsiaTheme="minorAscii" w:cstheme="minorAscii"/>
          <w:noProof w:val="0"/>
          <w:color w:val="FF0000"/>
          <w:sz w:val="22"/>
          <w:szCs w:val="22"/>
          <w:lang w:val="en-US"/>
        </w:rPr>
      </w:pPr>
      <w:r w:rsidRPr="53B46580" w:rsidR="6BAFCB82">
        <w:rPr>
          <w:rFonts w:ascii="Calibri" w:hAnsi="Calibri" w:eastAsia="Calibri" w:cs="Calibri" w:asciiTheme="minorAscii" w:hAnsiTheme="minorAscii" w:eastAsiaTheme="minorAscii" w:cstheme="minorAscii"/>
          <w:noProof w:val="0"/>
          <w:color w:val="FF0000"/>
          <w:sz w:val="22"/>
          <w:szCs w:val="22"/>
          <w:lang w:val="en-US"/>
        </w:rPr>
        <w:t xml:space="preserve"> </w:t>
      </w:r>
    </w:p>
    <w:p w:rsidR="001916D2" w:rsidP="53B46580" w:rsidRDefault="001916D2" w14:paraId="0E58F30C" w14:textId="6A0AC7E0">
      <w:pPr>
        <w:pStyle w:val="ListParagraph"/>
        <w:numPr>
          <w:ilvl w:val="1"/>
          <w:numId w:val="12"/>
        </w:numPr>
        <w:textAlignment w:val="center"/>
        <w:rPr>
          <w:rFonts w:ascii="Calibri" w:hAnsi="Calibri" w:eastAsia="Calibri" w:cs="Calibri" w:asciiTheme="minorAscii" w:hAnsiTheme="minorAscii" w:eastAsiaTheme="minorAscii" w:cstheme="minorAscii"/>
          <w:sz w:val="24"/>
          <w:szCs w:val="24"/>
        </w:rPr>
      </w:pPr>
      <w:r w:rsidRPr="53B46580" w:rsidR="6BAFCB82">
        <w:rPr>
          <w:rFonts w:ascii="Calibri" w:hAnsi="Calibri" w:eastAsia="Calibri" w:cs="Calibri" w:asciiTheme="minorAscii" w:hAnsiTheme="minorAscii" w:eastAsiaTheme="minorAscii" w:cstheme="minorAscii"/>
          <w:noProof w:val="0"/>
          <w:lang w:val="en-US"/>
        </w:rPr>
        <w:t xml:space="preserve">Social Media  </w:t>
      </w:r>
    </w:p>
    <w:p w:rsidR="001916D2" w:rsidP="53B46580" w:rsidRDefault="001916D2" w14:paraId="37109375" w14:textId="2EC81F1C">
      <w:pPr>
        <w:pStyle w:val="ListParagraph"/>
        <w:numPr>
          <w:ilvl w:val="2"/>
          <w:numId w:val="12"/>
        </w:numPr>
        <w:textAlignment w:val="center"/>
        <w:rPr>
          <w:rFonts w:ascii="Calibri" w:hAnsi="Calibri" w:eastAsia="Calibri" w:cs="Calibri" w:asciiTheme="minorAscii" w:hAnsiTheme="minorAscii" w:eastAsiaTheme="minorAscii" w:cstheme="minorAscii"/>
          <w:sz w:val="24"/>
          <w:szCs w:val="24"/>
        </w:rPr>
      </w:pPr>
      <w:r w:rsidRPr="53B46580" w:rsidR="6BAFCB82">
        <w:rPr>
          <w:rFonts w:ascii="Calibri" w:hAnsi="Calibri" w:eastAsia="Calibri" w:cs="Calibri" w:asciiTheme="minorAscii" w:hAnsiTheme="minorAscii" w:eastAsiaTheme="minorAscii" w:cstheme="minorAscii"/>
          <w:noProof w:val="0"/>
          <w:lang w:val="en-US"/>
        </w:rPr>
        <w:t>Photo</w:t>
      </w:r>
      <w:r w:rsidRPr="53B46580" w:rsidR="21E0DB35">
        <w:rPr>
          <w:rFonts w:ascii="Calibri" w:hAnsi="Calibri" w:eastAsia="Calibri" w:cs="Calibri" w:asciiTheme="minorAscii" w:hAnsiTheme="minorAscii" w:eastAsiaTheme="minorAscii" w:cstheme="minorAscii"/>
          <w:noProof w:val="0"/>
          <w:lang w:val="en-US"/>
        </w:rPr>
        <w:t>:</w:t>
      </w:r>
      <w:r w:rsidRPr="53B46580" w:rsidR="6BAFCB82">
        <w:rPr>
          <w:rFonts w:ascii="Calibri" w:hAnsi="Calibri" w:eastAsia="Calibri" w:cs="Calibri" w:asciiTheme="minorAscii" w:hAnsiTheme="minorAscii" w:eastAsiaTheme="minorAscii" w:cstheme="minorAscii"/>
          <w:noProof w:val="0"/>
          <w:lang w:val="en-US"/>
        </w:rPr>
        <w:t xml:space="preserve"> “Photo-Social Media”</w:t>
      </w:r>
    </w:p>
    <w:p w:rsidR="001916D2" w:rsidP="53B46580" w:rsidRDefault="001916D2" w14:paraId="2D73297A" w14:textId="5251E566">
      <w:pPr>
        <w:pStyle w:val="ListParagraph"/>
        <w:numPr>
          <w:ilvl w:val="2"/>
          <w:numId w:val="12"/>
        </w:numPr>
        <w:textAlignment w:val="center"/>
        <w:rPr>
          <w:rFonts w:ascii="Calibri" w:hAnsi="Calibri" w:eastAsia="Calibri" w:cs="Calibri" w:asciiTheme="minorAscii" w:hAnsiTheme="minorAscii" w:eastAsiaTheme="minorAscii" w:cstheme="minorAscii"/>
          <w:sz w:val="24"/>
          <w:szCs w:val="24"/>
        </w:rPr>
      </w:pPr>
      <w:r w:rsidRPr="53B46580" w:rsidR="6BAFCB82">
        <w:rPr>
          <w:rFonts w:ascii="Calibri" w:hAnsi="Calibri" w:eastAsia="Calibri" w:cs="Calibri" w:asciiTheme="minorAscii" w:hAnsiTheme="minorAscii" w:eastAsiaTheme="minorAscii" w:cstheme="minorAscii"/>
          <w:noProof w:val="0"/>
          <w:lang w:val="en-US"/>
        </w:rPr>
        <w:t xml:space="preserve">Overview paragraph  </w:t>
      </w:r>
    </w:p>
    <w:p w:rsidR="001916D2" w:rsidP="53B46580" w:rsidRDefault="001916D2" w14:paraId="2890D3B0" w14:textId="14433E43">
      <w:pPr>
        <w:pStyle w:val="ListParagraph"/>
        <w:numPr>
          <w:ilvl w:val="3"/>
          <w:numId w:val="12"/>
        </w:numPr>
        <w:textAlignment w:val="center"/>
        <w:rPr>
          <w:rFonts w:ascii="Calibri" w:hAnsi="Calibri" w:eastAsia="Calibri" w:cs="Calibri" w:asciiTheme="minorAscii" w:hAnsiTheme="minorAscii" w:eastAsiaTheme="minorAscii" w:cstheme="minorAscii"/>
          <w:sz w:val="24"/>
          <w:szCs w:val="24"/>
        </w:rPr>
      </w:pPr>
      <w:r w:rsidRPr="53B46580" w:rsidR="6BAFCB82">
        <w:rPr>
          <w:rFonts w:ascii="Calibri" w:hAnsi="Calibri" w:eastAsia="Calibri" w:cs="Calibri" w:asciiTheme="minorAscii" w:hAnsiTheme="minorAscii" w:eastAsiaTheme="minorAscii" w:cstheme="minorAscii"/>
          <w:noProof w:val="0"/>
          <w:lang w:val="en-US"/>
        </w:rPr>
        <w:t>We’re always “tuning in” to the latest buzz on our Facebook group and Instagram page. Social media provides rich insight into the current pulse of our organization as well as perceptions of and engagement with different programs we offer. Through our social media listening efforts, we’ve also been able to act on team member ideas and suggestions and had the opportunity to respond to and help team members in real-time.</w:t>
      </w:r>
    </w:p>
    <w:p w:rsidR="001916D2" w:rsidP="53B46580" w:rsidRDefault="001916D2" w14:paraId="527445B0" w14:textId="6AD3050E">
      <w:pPr>
        <w:pStyle w:val="ListParagraph"/>
        <w:numPr>
          <w:ilvl w:val="2"/>
          <w:numId w:val="12"/>
        </w:numPr>
        <w:textAlignment w:val="center"/>
        <w:rPr>
          <w:rFonts w:ascii="Calibri" w:hAnsi="Calibri" w:eastAsia="Calibri" w:cs="Calibri" w:asciiTheme="minorAscii" w:hAnsiTheme="minorAscii" w:eastAsiaTheme="minorAscii" w:cstheme="minorAscii"/>
          <w:sz w:val="24"/>
          <w:szCs w:val="24"/>
        </w:rPr>
      </w:pPr>
      <w:r w:rsidRPr="7ADB104C" w:rsidR="6BAFCB82">
        <w:rPr>
          <w:rFonts w:ascii="Calibri" w:hAnsi="Calibri" w:eastAsia="Calibri" w:cs="Calibri" w:asciiTheme="minorAscii" w:hAnsiTheme="minorAscii" w:eastAsiaTheme="minorAscii" w:cstheme="minorAscii"/>
          <w:noProof w:val="0"/>
          <w:lang w:val="en-US"/>
        </w:rPr>
        <w:t>CTA:</w:t>
      </w:r>
      <w:r w:rsidRPr="7ADB104C" w:rsidR="6BAFCB82">
        <w:rPr>
          <w:rFonts w:ascii="Calibri" w:hAnsi="Calibri" w:eastAsia="Calibri" w:cs="Calibri" w:asciiTheme="minorAscii" w:hAnsiTheme="minorAscii" w:eastAsiaTheme="minorAscii" w:cstheme="minorAscii"/>
          <w:noProof w:val="0"/>
          <w:color w:val="1F497D"/>
          <w:lang w:val="en-US"/>
        </w:rPr>
        <w:t xml:space="preserve"> </w:t>
      </w:r>
      <w:r w:rsidRPr="7ADB104C" w:rsidR="6BAFCB82">
        <w:rPr>
          <w:rFonts w:ascii="Calibri" w:hAnsi="Calibri" w:eastAsia="Calibri" w:cs="Calibri" w:asciiTheme="minorAscii" w:hAnsiTheme="minorAscii" w:eastAsiaTheme="minorAscii" w:cstheme="minorAscii"/>
          <w:noProof w:val="0"/>
          <w:lang w:val="en-US"/>
        </w:rPr>
        <w:t>Join our Northwell Life Facebook group and follow us on Instagram!</w:t>
      </w:r>
      <w:r w:rsidRPr="7ADB104C" w:rsidR="6170C2B4">
        <w:rPr>
          <w:rFonts w:ascii="Calibri" w:hAnsi="Calibri" w:eastAsia="Calibri" w:cs="Calibri" w:asciiTheme="minorAscii" w:hAnsiTheme="minorAscii" w:eastAsiaTheme="minorAscii" w:cstheme="minorAscii"/>
          <w:noProof w:val="0"/>
          <w:lang w:val="en-US"/>
        </w:rPr>
        <w:t xml:space="preserve"> </w:t>
      </w:r>
    </w:p>
    <w:p w:rsidR="001916D2" w:rsidP="7ADB104C" w:rsidRDefault="001916D2" w14:paraId="58580DAC" w14:textId="39D7F804">
      <w:pPr>
        <w:pStyle w:val="ListParagraph"/>
        <w:numPr>
          <w:ilvl w:val="2"/>
          <w:numId w:val="12"/>
        </w:numPr>
        <w:textAlignment w:val="center"/>
        <w:rPr>
          <w:sz w:val="24"/>
          <w:szCs w:val="24"/>
        </w:rPr>
      </w:pPr>
      <w:r w:rsidRPr="7ADB104C" w:rsidR="40BB9084">
        <w:rPr>
          <w:rFonts w:ascii="Calibri" w:hAnsi="Calibri" w:eastAsia="Calibri" w:cs="Calibri" w:asciiTheme="minorAscii" w:hAnsiTheme="minorAscii" w:eastAsiaTheme="minorAscii" w:cstheme="minorAscii"/>
          <w:noProof w:val="0"/>
          <w:lang w:val="en-US"/>
        </w:rPr>
        <w:t xml:space="preserve">Facebook: </w:t>
      </w:r>
      <w:hyperlink r:id="R8b008ca66ebb45b6">
        <w:r w:rsidRPr="7ADB104C" w:rsidR="40BB9084">
          <w:rPr>
            <w:rStyle w:val="Hyperlink"/>
            <w:rFonts w:ascii="Calibri" w:hAnsi="Calibri" w:eastAsia="Calibri" w:cs="Calibri" w:asciiTheme="minorAscii" w:hAnsiTheme="minorAscii" w:eastAsiaTheme="minorAscii" w:cstheme="minorAscii"/>
            <w:noProof w:val="0"/>
            <w:lang w:val="en-US"/>
          </w:rPr>
          <w:t>https://www.facebook.com/search/top/?q=northwell%20life</w:t>
        </w:r>
      </w:hyperlink>
    </w:p>
    <w:p w:rsidR="40BB9084" w:rsidP="7ADB104C" w:rsidRDefault="40BB9084" w14:paraId="57940813" w14:textId="5E94CB39">
      <w:pPr>
        <w:pStyle w:val="ListParagraph"/>
        <w:numPr>
          <w:ilvl w:val="2"/>
          <w:numId w:val="12"/>
        </w:numPr>
        <w:rPr>
          <w:noProof w:val="0"/>
          <w:sz w:val="24"/>
          <w:szCs w:val="24"/>
          <w:lang w:val="en-US"/>
        </w:rPr>
      </w:pPr>
      <w:commentRangeStart w:id="950868091"/>
      <w:r w:rsidRPr="3C66CFE9" w:rsidR="40BB9084">
        <w:rPr>
          <w:rFonts w:ascii="Segoe UI" w:hAnsi="Segoe UI" w:eastAsia="Segoe UI" w:cs="Segoe UI"/>
          <w:b w:val="0"/>
          <w:bCs w:val="0"/>
          <w:i w:val="0"/>
          <w:iCs w:val="0"/>
          <w:noProof w:val="0"/>
          <w:sz w:val="21"/>
          <w:szCs w:val="21"/>
          <w:lang w:val="en-US"/>
        </w:rPr>
        <w:t>Glassdoor:</w:t>
      </w:r>
      <w:commentRangeEnd w:id="950868091"/>
      <w:r>
        <w:rPr>
          <w:rStyle w:val="CommentReference"/>
        </w:rPr>
        <w:commentReference w:id="950868091"/>
      </w:r>
      <w:r w:rsidRPr="3C66CFE9" w:rsidR="40BB9084">
        <w:rPr>
          <w:rFonts w:ascii="Segoe UI" w:hAnsi="Segoe UI" w:eastAsia="Segoe UI" w:cs="Segoe UI"/>
          <w:b w:val="0"/>
          <w:bCs w:val="0"/>
          <w:i w:val="0"/>
          <w:iCs w:val="0"/>
          <w:noProof w:val="0"/>
          <w:sz w:val="21"/>
          <w:szCs w:val="21"/>
          <w:lang w:val="en-US"/>
        </w:rPr>
        <w:t xml:space="preserve"> </w:t>
      </w:r>
      <w:hyperlink r:id="R57b09037214f46ce">
        <w:r w:rsidRPr="3C66CFE9" w:rsidR="40BB9084">
          <w:rPr>
            <w:rStyle w:val="Hyperlink"/>
            <w:rFonts w:ascii="Segoe UI" w:hAnsi="Segoe UI" w:eastAsia="Segoe UI" w:cs="Segoe UI"/>
            <w:b w:val="0"/>
            <w:bCs w:val="0"/>
            <w:i w:val="0"/>
            <w:iCs w:val="0"/>
            <w:noProof w:val="0"/>
            <w:sz w:val="21"/>
            <w:szCs w:val="21"/>
            <w:lang w:val="en-US"/>
          </w:rPr>
          <w:t>https://www.glassdoor.com/Overview/Working-at-Northwell-Health-EI_IE1142964.11,27.htm</w:t>
        </w:r>
      </w:hyperlink>
    </w:p>
    <w:p w:rsidR="001916D2" w:rsidP="53B46580" w:rsidRDefault="001916D2" w14:paraId="23170A25" w14:textId="40D30376">
      <w:pPr>
        <w:textAlignment w:val="center"/>
        <w:rPr>
          <w:rFonts w:ascii="Calibri" w:hAnsi="Calibri" w:eastAsia="Calibri" w:cs="Calibri" w:asciiTheme="minorAscii" w:hAnsiTheme="minorAscii" w:eastAsiaTheme="minorAscii" w:cstheme="minorAscii"/>
          <w:b w:val="1"/>
          <w:bCs w:val="1"/>
          <w:noProof w:val="0"/>
          <w:sz w:val="22"/>
          <w:szCs w:val="22"/>
          <w:lang w:val="en-US"/>
        </w:rPr>
      </w:pPr>
      <w:r w:rsidRPr="53B46580" w:rsidR="6BAFCB82">
        <w:rPr>
          <w:rFonts w:ascii="Calibri" w:hAnsi="Calibri" w:eastAsia="Calibri" w:cs="Calibri" w:asciiTheme="minorAscii" w:hAnsiTheme="minorAscii" w:eastAsiaTheme="minorAscii" w:cstheme="minorAscii"/>
          <w:b w:val="1"/>
          <w:bCs w:val="1"/>
          <w:noProof w:val="0"/>
          <w:sz w:val="22"/>
          <w:szCs w:val="22"/>
          <w:lang w:val="en-US"/>
        </w:rPr>
        <w:t xml:space="preserve">Additional resources </w:t>
      </w:r>
    </w:p>
    <w:p w:rsidR="001916D2" w:rsidP="53B46580" w:rsidRDefault="001916D2" w14:paraId="554FBC4C" w14:textId="5067EE64">
      <w:pPr>
        <w:pStyle w:val="ListParagraph"/>
        <w:numPr>
          <w:ilvl w:val="0"/>
          <w:numId w:val="13"/>
        </w:numPr>
        <w:textAlignment w:val="center"/>
        <w:rPr>
          <w:rFonts w:ascii="Calibri" w:hAnsi="Calibri" w:eastAsia="Calibri" w:cs="Calibri" w:asciiTheme="minorAscii" w:hAnsiTheme="minorAscii" w:eastAsiaTheme="minorAscii" w:cstheme="minorAscii"/>
          <w:sz w:val="24"/>
          <w:szCs w:val="24"/>
        </w:rPr>
      </w:pPr>
      <w:r w:rsidRPr="53B46580" w:rsidR="6BAFCB82">
        <w:rPr>
          <w:rFonts w:ascii="Calibri" w:hAnsi="Calibri" w:eastAsia="Calibri" w:cs="Calibri" w:asciiTheme="minorAscii" w:hAnsiTheme="minorAscii" w:eastAsiaTheme="minorAscii" w:cstheme="minorAscii"/>
          <w:noProof w:val="0"/>
          <w:lang w:val="en-US"/>
        </w:rPr>
        <w:t xml:space="preserve">How to Action Plan </w:t>
      </w:r>
    </w:p>
    <w:p w:rsidR="001916D2" w:rsidP="53B46580" w:rsidRDefault="001916D2" w14:paraId="3EFFDBE6" w14:textId="10CD5A0C">
      <w:pPr>
        <w:pStyle w:val="ListParagraph"/>
        <w:numPr>
          <w:ilvl w:val="1"/>
          <w:numId w:val="13"/>
        </w:numPr>
        <w:textAlignment w:val="center"/>
        <w:rPr>
          <w:rFonts w:ascii="Calibri" w:hAnsi="Calibri" w:eastAsia="Calibri" w:cs="Calibri" w:asciiTheme="minorAscii" w:hAnsiTheme="minorAscii" w:eastAsiaTheme="minorAscii" w:cstheme="minorAscii"/>
          <w:sz w:val="24"/>
          <w:szCs w:val="24"/>
        </w:rPr>
      </w:pPr>
      <w:proofErr w:type="gramStart"/>
      <w:r w:rsidRPr="53B46580" w:rsidR="6BAFCB82">
        <w:rPr>
          <w:rFonts w:ascii="Calibri" w:hAnsi="Calibri" w:eastAsia="Calibri" w:cs="Calibri" w:asciiTheme="minorAscii" w:hAnsiTheme="minorAscii" w:eastAsiaTheme="minorAscii" w:cstheme="minorAscii"/>
          <w:noProof w:val="0"/>
          <w:lang w:val="en-US"/>
        </w:rPr>
        <w:t>Photo  -</w:t>
      </w:r>
      <w:proofErr w:type="gramEnd"/>
      <w:r w:rsidRPr="53B46580" w:rsidR="6BAFCB82">
        <w:rPr>
          <w:rFonts w:ascii="Calibri" w:hAnsi="Calibri" w:eastAsia="Calibri" w:cs="Calibri" w:asciiTheme="minorAscii" w:hAnsiTheme="minorAscii" w:eastAsiaTheme="minorAscii" w:cstheme="minorAscii"/>
          <w:noProof w:val="0"/>
          <w:lang w:val="en-US"/>
        </w:rPr>
        <w:t xml:space="preserve"> saved as “</w:t>
      </w:r>
      <w:proofErr w:type="spellStart"/>
      <w:r w:rsidRPr="53B46580" w:rsidR="6BAFCB82">
        <w:rPr>
          <w:rFonts w:ascii="Calibri" w:hAnsi="Calibri" w:eastAsia="Calibri" w:cs="Calibri" w:asciiTheme="minorAscii" w:hAnsiTheme="minorAscii" w:eastAsiaTheme="minorAscii" w:cstheme="minorAscii"/>
          <w:noProof w:val="0"/>
          <w:lang w:val="en-US"/>
        </w:rPr>
        <w:t>Photo_Action</w:t>
      </w:r>
      <w:proofErr w:type="spellEnd"/>
      <w:r w:rsidRPr="53B46580" w:rsidR="6BAFCB82">
        <w:rPr>
          <w:rFonts w:ascii="Calibri" w:hAnsi="Calibri" w:eastAsia="Calibri" w:cs="Calibri" w:asciiTheme="minorAscii" w:hAnsiTheme="minorAscii" w:eastAsiaTheme="minorAscii" w:cstheme="minorAscii"/>
          <w:noProof w:val="0"/>
          <w:lang w:val="en-US"/>
        </w:rPr>
        <w:t xml:space="preserve"> Planning”</w:t>
      </w:r>
    </w:p>
    <w:p w:rsidR="001916D2" w:rsidP="53B46580" w:rsidRDefault="001916D2" w14:paraId="6E656A30" w14:textId="1EABD1A3">
      <w:pPr>
        <w:pStyle w:val="ListParagraph"/>
        <w:numPr>
          <w:ilvl w:val="1"/>
          <w:numId w:val="13"/>
        </w:numPr>
        <w:textAlignment w:val="center"/>
        <w:rPr>
          <w:rFonts w:ascii="Calibri" w:hAnsi="Calibri" w:eastAsia="Calibri" w:cs="Calibri" w:asciiTheme="minorAscii" w:hAnsiTheme="minorAscii" w:eastAsiaTheme="minorAscii" w:cstheme="minorAscii"/>
          <w:sz w:val="24"/>
          <w:szCs w:val="24"/>
        </w:rPr>
      </w:pPr>
      <w:r w:rsidRPr="53B46580" w:rsidR="6BAFCB82">
        <w:rPr>
          <w:rFonts w:ascii="Calibri" w:hAnsi="Calibri" w:eastAsia="Calibri" w:cs="Calibri" w:asciiTheme="minorAscii" w:hAnsiTheme="minorAscii" w:eastAsiaTheme="minorAscii" w:cstheme="minorAscii"/>
          <w:noProof w:val="0"/>
          <w:lang w:val="en-US"/>
        </w:rPr>
        <w:t xml:space="preserve">Action planning is the process of reviewing Engagement Survey results as a team, identifying areas of focus, and working together to design and implement solutions. For action planning to be effective, leaders must create a psychologically safe space where our team members can share their most creative ideas and feel true ownership of the solutions. Team ownership ensures improvements will be adopted and sustained. It’s also a great way to build pride and camaraderie. HR leaders are available to support these efforts across the organization. </w:t>
      </w:r>
    </w:p>
    <w:p w:rsidR="001916D2" w:rsidP="53B46580" w:rsidRDefault="001916D2" w14:paraId="3F881FC1" w14:textId="0FDD6BDC">
      <w:pPr>
        <w:pStyle w:val="ListParagraph"/>
        <w:numPr>
          <w:ilvl w:val="1"/>
          <w:numId w:val="13"/>
        </w:numPr>
        <w:textAlignment w:val="center"/>
        <w:rPr>
          <w:rFonts w:ascii="Calibri" w:hAnsi="Calibri" w:eastAsia="Calibri" w:cs="Calibri" w:asciiTheme="minorAscii" w:hAnsiTheme="minorAscii" w:eastAsiaTheme="minorAscii" w:cstheme="minorAscii"/>
          <w:sz w:val="24"/>
          <w:szCs w:val="24"/>
        </w:rPr>
      </w:pPr>
      <w:r w:rsidRPr="3C66CFE9" w:rsidR="6BAFCB82">
        <w:rPr>
          <w:rFonts w:ascii="Calibri" w:hAnsi="Calibri" w:eastAsia="Calibri" w:cs="Calibri" w:asciiTheme="minorAscii" w:hAnsiTheme="minorAscii" w:eastAsiaTheme="minorAscii" w:cstheme="minorAscii"/>
          <w:noProof w:val="0"/>
          <w:lang w:val="en-US"/>
        </w:rPr>
        <w:t>CTA: Click here to watch a short instructional video on action planning (https://intranet.northwell.edu/NSLIJ/hr/EmployeeExperience/WorkEngFilesTeam/Module%203.aspx).</w:t>
      </w:r>
      <w:r w:rsidRPr="3C66CFE9" w:rsidR="6BAFCB82">
        <w:rPr>
          <w:rFonts w:ascii="Calibri" w:hAnsi="Calibri" w:eastAsia="Calibri" w:cs="Calibri" w:asciiTheme="minorAscii" w:hAnsiTheme="minorAscii" w:eastAsiaTheme="minorAscii" w:cstheme="minorAscii"/>
          <w:b w:val="1"/>
          <w:bCs w:val="1"/>
          <w:noProof w:val="0"/>
          <w:lang w:val="en-US"/>
        </w:rPr>
        <w:t xml:space="preserve"> </w:t>
      </w:r>
      <w:r w:rsidRPr="3C66CFE9" w:rsidR="6BAFCB82">
        <w:rPr>
          <w:rFonts w:ascii="Calibri" w:hAnsi="Calibri" w:eastAsia="Calibri" w:cs="Calibri" w:asciiTheme="minorAscii" w:hAnsiTheme="minorAscii" w:eastAsiaTheme="minorAscii" w:cstheme="minorAscii"/>
          <w:noProof w:val="0"/>
          <w:lang w:val="en-US"/>
        </w:rPr>
        <w:t>Then, click here to download our template for sharing results to get started!</w:t>
      </w:r>
      <w:r w:rsidRPr="3C66CFE9" w:rsidR="6BAFCB82">
        <w:rPr>
          <w:rFonts w:ascii="Calibri" w:hAnsi="Calibri" w:eastAsia="Calibri" w:cs="Calibri" w:asciiTheme="minorAscii" w:hAnsiTheme="minorAscii" w:eastAsiaTheme="minorAscii" w:cstheme="minorAscii"/>
          <w:b w:val="1"/>
          <w:bCs w:val="1"/>
          <w:noProof w:val="0"/>
          <w:lang w:val="en-US"/>
        </w:rPr>
        <w:t xml:space="preserve"> </w:t>
      </w:r>
      <w:r w:rsidRPr="3C66CFE9" w:rsidR="6BAFCB82">
        <w:rPr>
          <w:rFonts w:ascii="Calibri" w:hAnsi="Calibri" w:eastAsia="Calibri" w:cs="Calibri" w:asciiTheme="minorAscii" w:hAnsiTheme="minorAscii" w:eastAsiaTheme="minorAscii" w:cstheme="minorAscii"/>
          <w:i w:val="1"/>
          <w:iCs w:val="1"/>
          <w:noProof w:val="0"/>
          <w:lang w:val="en-US"/>
        </w:rPr>
        <w:t>(</w:t>
      </w:r>
      <w:commentRangeStart w:id="90074559"/>
      <w:r w:rsidRPr="3C66CFE9" w:rsidR="6BAFCB82">
        <w:rPr>
          <w:rFonts w:ascii="Calibri" w:hAnsi="Calibri" w:eastAsia="Calibri" w:cs="Calibri" w:asciiTheme="minorAscii" w:hAnsiTheme="minorAscii" w:eastAsiaTheme="minorAscii" w:cstheme="minorAscii"/>
          <w:i w:val="1"/>
          <w:iCs w:val="1"/>
          <w:noProof w:val="0"/>
          <w:lang w:val="en-US"/>
        </w:rPr>
        <w:t>saved as “Sharing template” on the drive</w:t>
      </w:r>
      <w:commentRangeEnd w:id="90074559"/>
      <w:r>
        <w:rPr>
          <w:rStyle w:val="CommentReference"/>
        </w:rPr>
        <w:commentReference w:id="90074559"/>
      </w:r>
      <w:r w:rsidRPr="3C66CFE9" w:rsidR="6BAFCB82">
        <w:rPr>
          <w:rFonts w:ascii="Calibri" w:hAnsi="Calibri" w:eastAsia="Calibri" w:cs="Calibri" w:asciiTheme="minorAscii" w:hAnsiTheme="minorAscii" w:eastAsiaTheme="minorAscii" w:cstheme="minorAscii"/>
          <w:i w:val="1"/>
          <w:iCs w:val="1"/>
          <w:noProof w:val="0"/>
          <w:lang w:val="en-US"/>
        </w:rPr>
        <w:t>)</w:t>
      </w:r>
    </w:p>
    <w:p w:rsidR="001916D2" w:rsidP="53B46580" w:rsidRDefault="001916D2" w14:paraId="32210D17" w14:textId="6541C464">
      <w:pPr>
        <w:pStyle w:val="ListParagraph"/>
        <w:numPr>
          <w:ilvl w:val="0"/>
          <w:numId w:val="13"/>
        </w:numPr>
        <w:textAlignment w:val="center"/>
        <w:rPr>
          <w:rFonts w:ascii="Calibri" w:hAnsi="Calibri" w:eastAsia="Calibri" w:cs="Calibri" w:asciiTheme="minorAscii" w:hAnsiTheme="minorAscii" w:eastAsiaTheme="minorAscii" w:cstheme="minorAscii"/>
          <w:sz w:val="24"/>
          <w:szCs w:val="24"/>
        </w:rPr>
      </w:pPr>
      <w:r w:rsidRPr="53B46580" w:rsidR="6BAFCB82">
        <w:rPr>
          <w:rFonts w:ascii="Calibri" w:hAnsi="Calibri" w:eastAsia="Calibri" w:cs="Calibri" w:asciiTheme="minorAscii" w:hAnsiTheme="minorAscii" w:eastAsiaTheme="minorAscii" w:cstheme="minorAscii"/>
          <w:noProof w:val="0"/>
          <w:lang w:val="en-US"/>
        </w:rPr>
        <w:t>Engagement Survey Results Summary</w:t>
      </w:r>
    </w:p>
    <w:p w:rsidR="001916D2" w:rsidP="53B46580" w:rsidRDefault="001916D2" w14:paraId="154BF256" w14:textId="21A5D96F">
      <w:pPr>
        <w:pStyle w:val="ListParagraph"/>
        <w:numPr>
          <w:ilvl w:val="1"/>
          <w:numId w:val="13"/>
        </w:numPr>
        <w:textAlignment w:val="center"/>
        <w:rPr>
          <w:rFonts w:ascii="Calibri" w:hAnsi="Calibri" w:eastAsia="Calibri" w:cs="Calibri" w:asciiTheme="minorAscii" w:hAnsiTheme="minorAscii" w:eastAsiaTheme="minorAscii" w:cstheme="minorAscii"/>
          <w:sz w:val="24"/>
          <w:szCs w:val="24"/>
        </w:rPr>
      </w:pPr>
      <w:r w:rsidRPr="53B46580" w:rsidR="6BAFCB82">
        <w:rPr>
          <w:rFonts w:ascii="Calibri" w:hAnsi="Calibri" w:eastAsia="Calibri" w:cs="Calibri" w:asciiTheme="minorAscii" w:hAnsiTheme="minorAscii" w:eastAsiaTheme="minorAscii" w:cstheme="minorAscii"/>
          <w:noProof w:val="0"/>
          <w:lang w:val="en-US"/>
        </w:rPr>
        <w:t>Photo/video – Saved as “</w:t>
      </w:r>
      <w:proofErr w:type="spellStart"/>
      <w:r w:rsidRPr="53B46580" w:rsidR="6BAFCB82">
        <w:rPr>
          <w:rFonts w:ascii="Calibri" w:hAnsi="Calibri" w:eastAsia="Calibri" w:cs="Calibri" w:asciiTheme="minorAscii" w:hAnsiTheme="minorAscii" w:eastAsiaTheme="minorAscii" w:cstheme="minorAscii"/>
          <w:noProof w:val="0"/>
          <w:lang w:val="en-US"/>
        </w:rPr>
        <w:t>Photo_Engagement</w:t>
      </w:r>
      <w:proofErr w:type="spellEnd"/>
      <w:r w:rsidRPr="53B46580" w:rsidR="6BAFCB82">
        <w:rPr>
          <w:rFonts w:ascii="Calibri" w:hAnsi="Calibri" w:eastAsia="Calibri" w:cs="Calibri" w:asciiTheme="minorAscii" w:hAnsiTheme="minorAscii" w:eastAsiaTheme="minorAscii" w:cstheme="minorAscii"/>
          <w:noProof w:val="0"/>
          <w:lang w:val="en-US"/>
        </w:rPr>
        <w:t xml:space="preserve"> Survey Results Summary” on drive </w:t>
      </w:r>
    </w:p>
    <w:p w:rsidR="001916D2" w:rsidP="53B46580" w:rsidRDefault="001916D2" w14:paraId="0E27C6B8" w14:textId="1AD7C7C1">
      <w:pPr>
        <w:pStyle w:val="ListParagraph"/>
        <w:numPr>
          <w:ilvl w:val="1"/>
          <w:numId w:val="13"/>
        </w:numPr>
        <w:textAlignment w:val="center"/>
        <w:rPr>
          <w:rFonts w:ascii="Calibri" w:hAnsi="Calibri" w:eastAsia="Calibri" w:cs="Calibri" w:asciiTheme="minorAscii" w:hAnsiTheme="minorAscii" w:eastAsiaTheme="minorAscii" w:cstheme="minorAscii"/>
          <w:sz w:val="24"/>
          <w:szCs w:val="24"/>
        </w:rPr>
      </w:pPr>
      <w:r w:rsidRPr="53B46580" w:rsidR="6BAFCB82">
        <w:rPr>
          <w:rFonts w:ascii="Calibri" w:hAnsi="Calibri" w:eastAsia="Calibri" w:cs="Calibri" w:asciiTheme="minorAscii" w:hAnsiTheme="minorAscii" w:eastAsiaTheme="minorAscii" w:cstheme="minorAscii"/>
          <w:noProof w:val="0"/>
          <w:lang w:val="en-US"/>
        </w:rPr>
        <w:t>Copy: Each year, the Employee Experience Strategy team analyzes the collective results of tens of thousands of team member engagement survey responses. We distill these data into a concise executive summary which highlights our accomplishments and strengths and shines light on the areas of the organization that need additional support. Our executive leadership reviews our engagement results and shares this summary widely and transparently across the organization. This communication cascade unites us, empowers us, and aligns our efforts to better our work environment and continue to evolve our culture.</w:t>
      </w:r>
    </w:p>
    <w:p w:rsidR="001916D2" w:rsidP="53B46580" w:rsidRDefault="001916D2" w14:paraId="0F2C69C6" w14:textId="3AB40AC0">
      <w:pPr>
        <w:pStyle w:val="ListParagraph"/>
        <w:numPr>
          <w:ilvl w:val="1"/>
          <w:numId w:val="13"/>
        </w:numPr>
        <w:textAlignment w:val="center"/>
        <w:rPr>
          <w:rFonts w:ascii="Calibri" w:hAnsi="Calibri" w:eastAsia="Calibri" w:cs="Calibri" w:asciiTheme="minorAscii" w:hAnsiTheme="minorAscii" w:eastAsiaTheme="minorAscii" w:cstheme="minorAscii"/>
          <w:sz w:val="24"/>
          <w:szCs w:val="24"/>
        </w:rPr>
      </w:pPr>
      <w:r w:rsidRPr="53B46580" w:rsidR="6BAFCB82">
        <w:rPr>
          <w:rFonts w:ascii="Calibri" w:hAnsi="Calibri" w:eastAsia="Calibri" w:cs="Calibri" w:asciiTheme="minorAscii" w:hAnsiTheme="minorAscii" w:eastAsiaTheme="minorAscii" w:cstheme="minorAscii"/>
          <w:noProof w:val="0"/>
          <w:lang w:val="en-US"/>
        </w:rPr>
        <w:t xml:space="preserve">CTA: Click here to download our 2020 Engagement Survey Results </w:t>
      </w:r>
      <w:proofErr w:type="gramStart"/>
      <w:r w:rsidRPr="53B46580" w:rsidR="6BAFCB82">
        <w:rPr>
          <w:rFonts w:ascii="Calibri" w:hAnsi="Calibri" w:eastAsia="Calibri" w:cs="Calibri" w:asciiTheme="minorAscii" w:hAnsiTheme="minorAscii" w:eastAsiaTheme="minorAscii" w:cstheme="minorAscii"/>
          <w:noProof w:val="0"/>
          <w:lang w:val="en-US"/>
        </w:rPr>
        <w:t xml:space="preserve">Summary  </w:t>
      </w:r>
      <w:r w:rsidRPr="53B46580" w:rsidR="6BAFCB82">
        <w:rPr>
          <w:rFonts w:ascii="Calibri" w:hAnsi="Calibri" w:eastAsia="Calibri" w:cs="Calibri" w:asciiTheme="minorAscii" w:hAnsiTheme="minorAscii" w:eastAsiaTheme="minorAscii" w:cstheme="minorAscii"/>
          <w:i w:val="1"/>
          <w:iCs w:val="1"/>
          <w:noProof w:val="0"/>
          <w:lang w:val="en-US"/>
        </w:rPr>
        <w:t>(</w:t>
      </w:r>
      <w:proofErr w:type="gramEnd"/>
      <w:r w:rsidRPr="53B46580" w:rsidR="6BAFCB82">
        <w:rPr>
          <w:rFonts w:ascii="Calibri" w:hAnsi="Calibri" w:eastAsia="Calibri" w:cs="Calibri" w:asciiTheme="minorAscii" w:hAnsiTheme="minorAscii" w:eastAsiaTheme="minorAscii" w:cstheme="minorAscii"/>
          <w:i w:val="1"/>
          <w:iCs w:val="1"/>
          <w:noProof w:val="0"/>
          <w:lang w:val="en-US"/>
        </w:rPr>
        <w:t>saved on the drive as “2020 Engagement Survey Results Overview”)</w:t>
      </w:r>
    </w:p>
    <w:p w:rsidR="001916D2" w:rsidP="53B46580" w:rsidRDefault="001916D2" w14:paraId="7A18A976" w14:textId="5D035CF5">
      <w:pPr>
        <w:pStyle w:val="ListParagraph"/>
        <w:numPr>
          <w:ilvl w:val="0"/>
          <w:numId w:val="13"/>
        </w:numPr>
        <w:textAlignment w:val="center"/>
        <w:rPr>
          <w:rFonts w:ascii="Calibri" w:hAnsi="Calibri" w:eastAsia="Calibri" w:cs="Calibri" w:asciiTheme="minorAscii" w:hAnsiTheme="minorAscii" w:eastAsiaTheme="minorAscii" w:cstheme="minorAscii"/>
          <w:i w:val="1"/>
          <w:iCs w:val="1"/>
          <w:sz w:val="24"/>
          <w:szCs w:val="24"/>
        </w:rPr>
      </w:pPr>
      <w:r w:rsidRPr="53B46580" w:rsidR="6BAFCB82">
        <w:rPr>
          <w:rFonts w:ascii="Calibri" w:hAnsi="Calibri" w:eastAsia="Calibri" w:cs="Calibri" w:asciiTheme="minorAscii" w:hAnsiTheme="minorAscii" w:eastAsiaTheme="minorAscii" w:cstheme="minorAscii"/>
          <w:i w:val="1"/>
          <w:iCs w:val="1"/>
          <w:noProof w:val="0"/>
          <w:lang w:val="en-US"/>
        </w:rPr>
        <w:t xml:space="preserve">Great Place to Work 2020 Survey Results </w:t>
      </w:r>
    </w:p>
    <w:p w:rsidR="001916D2" w:rsidP="53B46580" w:rsidRDefault="001916D2" w14:paraId="60AE7236" w14:textId="4692DA59">
      <w:pPr>
        <w:pStyle w:val="ListParagraph"/>
        <w:numPr>
          <w:ilvl w:val="1"/>
          <w:numId w:val="13"/>
        </w:numPr>
        <w:textAlignment w:val="center"/>
        <w:rPr>
          <w:rFonts w:ascii="Calibri" w:hAnsi="Calibri" w:eastAsia="Calibri" w:cs="Calibri" w:asciiTheme="minorAscii" w:hAnsiTheme="minorAscii" w:eastAsiaTheme="minorAscii" w:cstheme="minorAscii"/>
          <w:sz w:val="24"/>
          <w:szCs w:val="24"/>
        </w:rPr>
      </w:pPr>
      <w:r w:rsidRPr="53B46580" w:rsidR="6BAFCB82">
        <w:rPr>
          <w:rFonts w:ascii="Calibri" w:hAnsi="Calibri" w:eastAsia="Calibri" w:cs="Calibri" w:asciiTheme="minorAscii" w:hAnsiTheme="minorAscii" w:eastAsiaTheme="minorAscii" w:cstheme="minorAscii"/>
          <w:noProof w:val="0"/>
          <w:lang w:val="en-US"/>
        </w:rPr>
        <w:t xml:space="preserve">Copy: The Trust Index survey is a critical component of our application to continue to be recognized as a Fortune 100 Great Place to Work. August 17th-31st, the survey was distributed to 5,000 team members across Northwell Health. Over the two-week administration, 1,367 team members responded, which is a response rate of 27%. </w:t>
      </w:r>
    </w:p>
    <w:p w:rsidR="001916D2" w:rsidP="53B46580" w:rsidRDefault="001916D2" w14:paraId="2170A401" w14:textId="4A99EF16">
      <w:pPr>
        <w:pStyle w:val="ListParagraph"/>
        <w:numPr>
          <w:ilvl w:val="1"/>
          <w:numId w:val="13"/>
        </w:numPr>
        <w:textAlignment w:val="center"/>
        <w:rPr>
          <w:rFonts w:ascii="Calibri" w:hAnsi="Calibri" w:eastAsia="Calibri" w:cs="Calibri" w:asciiTheme="minorAscii" w:hAnsiTheme="minorAscii" w:eastAsiaTheme="minorAscii" w:cstheme="minorAscii"/>
          <w:sz w:val="24"/>
          <w:szCs w:val="24"/>
        </w:rPr>
      </w:pPr>
      <w:r w:rsidRPr="53B46580" w:rsidR="6BAFCB82">
        <w:rPr>
          <w:rFonts w:ascii="Calibri" w:hAnsi="Calibri" w:eastAsia="Calibri" w:cs="Calibri" w:asciiTheme="minorAscii" w:hAnsiTheme="minorAscii" w:eastAsiaTheme="minorAscii" w:cstheme="minorAscii"/>
          <w:noProof w:val="0"/>
          <w:lang w:val="en-US"/>
        </w:rPr>
        <w:t xml:space="preserve">Photo: </w:t>
      </w:r>
      <w:r w:rsidRPr="53B46580" w:rsidR="6BAFCB82">
        <w:rPr>
          <w:rFonts w:ascii="Calibri" w:hAnsi="Calibri" w:eastAsia="Calibri" w:cs="Calibri" w:asciiTheme="minorAscii" w:hAnsiTheme="minorAscii" w:eastAsiaTheme="minorAscii" w:cstheme="minorAscii"/>
          <w:noProof w:val="0"/>
          <w:color w:val="FF0000"/>
          <w:lang w:val="en-US"/>
        </w:rPr>
        <w:t>Screen shot of Executive Summary</w:t>
      </w:r>
    </w:p>
    <w:p w:rsidR="001916D2" w:rsidP="53B46580" w:rsidRDefault="001916D2" w14:paraId="7DC306B5" w14:textId="1E84C46F">
      <w:pPr>
        <w:pStyle w:val="ListParagraph"/>
        <w:numPr>
          <w:ilvl w:val="1"/>
          <w:numId w:val="13"/>
        </w:numPr>
        <w:textAlignment w:val="center"/>
        <w:rPr>
          <w:rFonts w:ascii="Calibri" w:hAnsi="Calibri" w:eastAsia="Calibri" w:cs="Calibri" w:asciiTheme="minorAscii" w:hAnsiTheme="minorAscii" w:eastAsiaTheme="minorAscii" w:cstheme="minorAscii"/>
          <w:noProof w:val="0"/>
          <w:color w:val="FF0000"/>
          <w:sz w:val="24"/>
          <w:szCs w:val="24"/>
          <w:lang w:val="en-US"/>
        </w:rPr>
      </w:pPr>
      <w:r w:rsidRPr="53B46580" w:rsidR="6BAFCB82">
        <w:rPr>
          <w:rFonts w:ascii="Calibri" w:hAnsi="Calibri" w:eastAsia="Calibri" w:cs="Calibri" w:asciiTheme="minorAscii" w:hAnsiTheme="minorAscii" w:eastAsiaTheme="minorAscii" w:cstheme="minorAscii"/>
          <w:noProof w:val="0"/>
          <w:lang w:val="en-US"/>
        </w:rPr>
        <w:t xml:space="preserve">CTA: View the executive summary of our results </w:t>
      </w:r>
      <w:r w:rsidRPr="53B46580" w:rsidR="6BAFCB82">
        <w:rPr>
          <w:rFonts w:ascii="Calibri" w:hAnsi="Calibri" w:eastAsia="Calibri" w:cs="Calibri" w:asciiTheme="minorAscii" w:hAnsiTheme="minorAscii" w:eastAsiaTheme="minorAscii" w:cstheme="minorAscii"/>
          <w:noProof w:val="0"/>
          <w:color w:val="FF0000"/>
          <w:lang w:val="en-US"/>
        </w:rPr>
        <w:t>(</w:t>
      </w:r>
      <w:r w:rsidRPr="53B46580" w:rsidR="6BAFCB82">
        <w:rPr>
          <w:rFonts w:ascii="Calibri" w:hAnsi="Calibri" w:eastAsia="Calibri" w:cs="Calibri" w:asciiTheme="minorAscii" w:hAnsiTheme="minorAscii" w:eastAsiaTheme="minorAscii" w:cstheme="minorAscii"/>
          <w:noProof w:val="0"/>
          <w:color w:val="auto"/>
          <w:lang w:val="en-US"/>
        </w:rPr>
        <w:t xml:space="preserve">link to 2020 GPTW Trust Index Executive Summary PDF) </w:t>
      </w:r>
      <w:r w:rsidRPr="53B46580" w:rsidR="3A61F401">
        <w:rPr>
          <w:rFonts w:ascii="Calibri" w:hAnsi="Calibri" w:eastAsia="Calibri" w:cs="Calibri" w:asciiTheme="minorAscii" w:hAnsiTheme="minorAscii" w:eastAsiaTheme="minorAscii" w:cstheme="minorAscii"/>
          <w:noProof w:val="0"/>
          <w:color w:val="auto"/>
          <w:lang w:val="en-US"/>
        </w:rPr>
        <w:t>- in GPTW folder</w:t>
      </w:r>
    </w:p>
    <w:p w:rsidR="001916D2" w:rsidP="53B46580" w:rsidRDefault="001916D2" w14:paraId="4FE13E1B" w14:textId="65388F9F">
      <w:pPr>
        <w:textAlignment w:val="center"/>
        <w:rPr>
          <w:rFonts w:ascii="Calibri" w:hAnsi="Calibri" w:eastAsia="Calibri" w:cs="Calibri" w:asciiTheme="minorAscii" w:hAnsiTheme="minorAscii" w:eastAsiaTheme="minorAscii" w:cstheme="minorAscii"/>
          <w:noProof w:val="0"/>
          <w:color w:val="FF0000"/>
          <w:sz w:val="22"/>
          <w:szCs w:val="22"/>
          <w:lang w:val="en-US"/>
        </w:rPr>
      </w:pPr>
      <w:r w:rsidRPr="53B46580" w:rsidR="6BAFCB82">
        <w:rPr>
          <w:rFonts w:ascii="Calibri" w:hAnsi="Calibri" w:eastAsia="Calibri" w:cs="Calibri" w:asciiTheme="minorAscii" w:hAnsiTheme="minorAscii" w:eastAsiaTheme="minorAscii" w:cstheme="minorAscii"/>
          <w:noProof w:val="0"/>
          <w:color w:val="FF0000"/>
          <w:sz w:val="22"/>
          <w:szCs w:val="22"/>
          <w:lang w:val="en-US"/>
        </w:rPr>
        <w:t xml:space="preserve"> </w:t>
      </w:r>
    </w:p>
    <w:p w:rsidR="001916D2" w:rsidP="53B46580" w:rsidRDefault="001916D2" w14:paraId="06031DE2" w14:textId="683BF996">
      <w:pPr>
        <w:textAlignment w:val="center"/>
        <w:rPr>
          <w:rFonts w:ascii="Calibri" w:hAnsi="Calibri" w:eastAsia="Calibri" w:cs="Calibri" w:asciiTheme="minorAscii" w:hAnsiTheme="minorAscii" w:eastAsiaTheme="minorAscii" w:cstheme="minorAscii"/>
          <w:noProof w:val="0"/>
          <w:sz w:val="22"/>
          <w:szCs w:val="22"/>
          <w:lang w:val="en-US"/>
        </w:rPr>
      </w:pPr>
      <w:r w:rsidRPr="53B46580" w:rsidR="6BAFCB82">
        <w:rPr>
          <w:rFonts w:ascii="Calibri" w:hAnsi="Calibri" w:eastAsia="Calibri" w:cs="Calibri" w:asciiTheme="minorAscii" w:hAnsiTheme="minorAscii" w:eastAsiaTheme="minorAscii" w:cstheme="minorAscii"/>
          <w:b w:val="1"/>
          <w:bCs w:val="1"/>
          <w:noProof w:val="0"/>
          <w:sz w:val="22"/>
          <w:szCs w:val="22"/>
          <w:lang w:val="en-US"/>
        </w:rPr>
        <w:t>Rotational Content</w:t>
      </w:r>
      <w:r w:rsidRPr="53B46580" w:rsidR="6BAFCB82">
        <w:rPr>
          <w:rFonts w:ascii="Calibri" w:hAnsi="Calibri" w:eastAsia="Calibri" w:cs="Calibri" w:asciiTheme="minorAscii" w:hAnsiTheme="minorAscii" w:eastAsiaTheme="minorAscii" w:cstheme="minorAscii"/>
          <w:noProof w:val="0"/>
          <w:sz w:val="22"/>
          <w:szCs w:val="22"/>
          <w:lang w:val="en-US"/>
        </w:rPr>
        <w:t xml:space="preserve"> </w:t>
      </w:r>
    </w:p>
    <w:p w:rsidR="001916D2" w:rsidP="53B46580" w:rsidRDefault="001916D2" w14:paraId="6CAC1779" w14:textId="003EE7DC">
      <w:pPr>
        <w:pStyle w:val="ListParagraph"/>
        <w:numPr>
          <w:ilvl w:val="0"/>
          <w:numId w:val="14"/>
        </w:numPr>
        <w:textAlignment w:val="center"/>
        <w:rPr>
          <w:rFonts w:ascii="Calibri" w:hAnsi="Calibri" w:eastAsia="Calibri" w:cs="Calibri" w:asciiTheme="minorAscii" w:hAnsiTheme="minorAscii" w:eastAsiaTheme="minorAscii" w:cstheme="minorAscii"/>
          <w:sz w:val="24"/>
          <w:szCs w:val="24"/>
        </w:rPr>
      </w:pPr>
      <w:r w:rsidRPr="53B46580" w:rsidR="6BAFCB82">
        <w:rPr>
          <w:rFonts w:ascii="Calibri" w:hAnsi="Calibri" w:eastAsia="Calibri" w:cs="Calibri" w:asciiTheme="minorAscii" w:hAnsiTheme="minorAscii" w:eastAsiaTheme="minorAscii" w:cstheme="minorAscii"/>
          <w:noProof w:val="0"/>
          <w:lang w:val="en-US"/>
        </w:rPr>
        <w:t xml:space="preserve">Great Place to Work 2019-2020 application </w:t>
      </w:r>
    </w:p>
    <w:p w:rsidR="001916D2" w:rsidP="53B46580" w:rsidRDefault="001916D2" w14:paraId="15E98337" w14:textId="3555D882">
      <w:pPr>
        <w:pStyle w:val="ListParagraph"/>
        <w:numPr>
          <w:ilvl w:val="1"/>
          <w:numId w:val="13"/>
        </w:numPr>
        <w:textAlignment w:val="center"/>
        <w:rPr>
          <w:rFonts w:ascii="Calibri" w:hAnsi="Calibri" w:eastAsia="Calibri" w:cs="Calibri" w:asciiTheme="minorAscii" w:hAnsiTheme="minorAscii" w:eastAsiaTheme="minorAscii" w:cstheme="minorAscii"/>
          <w:sz w:val="24"/>
          <w:szCs w:val="24"/>
        </w:rPr>
      </w:pPr>
      <w:r w:rsidRPr="53B46580" w:rsidR="6BAFCB82">
        <w:rPr>
          <w:rFonts w:ascii="Calibri" w:hAnsi="Calibri" w:eastAsia="Calibri" w:cs="Calibri" w:asciiTheme="minorAscii" w:hAnsiTheme="minorAscii" w:eastAsiaTheme="minorAscii" w:cstheme="minorAscii"/>
          <w:noProof w:val="0"/>
          <w:lang w:val="en-US"/>
        </w:rPr>
        <w:t xml:space="preserve">Copy: Organized through fifteen questions, the 2019-2020 application dictates how as an organization we manage celebrating our people, hiring new team members, development, and much more. Dive into the story that got us recognized on the Fortune 100 list. </w:t>
      </w:r>
    </w:p>
    <w:p w:rsidR="001916D2" w:rsidP="53B46580" w:rsidRDefault="001916D2" w14:paraId="4BEA638D" w14:textId="058E22EA">
      <w:pPr>
        <w:pStyle w:val="ListParagraph"/>
        <w:numPr>
          <w:ilvl w:val="1"/>
          <w:numId w:val="13"/>
        </w:numPr>
        <w:textAlignment w:val="center"/>
        <w:rPr>
          <w:rFonts w:ascii="Calibri" w:hAnsi="Calibri" w:eastAsia="Calibri" w:cs="Calibri" w:asciiTheme="minorAscii" w:hAnsiTheme="minorAscii" w:eastAsiaTheme="minorAscii" w:cstheme="minorAscii"/>
          <w:sz w:val="24"/>
          <w:szCs w:val="24"/>
        </w:rPr>
      </w:pPr>
      <w:commentRangeStart w:id="1895565073"/>
      <w:r w:rsidRPr="25FFE857" w:rsidR="6BAFCB82">
        <w:rPr>
          <w:rFonts w:ascii="Calibri" w:hAnsi="Calibri" w:eastAsia="Calibri" w:cs="Calibri" w:asciiTheme="minorAscii" w:hAnsiTheme="minorAscii" w:eastAsiaTheme="minorAscii" w:cstheme="minorAscii"/>
          <w:noProof w:val="0"/>
          <w:lang w:val="en-US"/>
        </w:rPr>
        <w:t xml:space="preserve">Photo: </w:t>
      </w:r>
      <w:r w:rsidRPr="25FFE857" w:rsidR="6BAFCB82">
        <w:rPr>
          <w:rFonts w:ascii="Calibri" w:hAnsi="Calibri" w:eastAsia="Calibri" w:cs="Calibri" w:asciiTheme="minorAscii" w:hAnsiTheme="minorAscii" w:eastAsiaTheme="minorAscii" w:cstheme="minorAscii"/>
          <w:noProof w:val="0"/>
          <w:color w:val="FF0000"/>
          <w:lang w:val="en-US"/>
        </w:rPr>
        <w:t>Mel to provide</w:t>
      </w:r>
      <w:commentRangeEnd w:id="1895565073"/>
      <w:r>
        <w:rPr>
          <w:rStyle w:val="CommentReference"/>
        </w:rPr>
        <w:commentReference w:id="1895565073"/>
      </w:r>
    </w:p>
    <w:p w:rsidR="001916D2" w:rsidP="53B46580" w:rsidRDefault="001916D2" w14:paraId="7A3A033B" w14:textId="5FDBD41B">
      <w:pPr>
        <w:pStyle w:val="ListParagraph"/>
        <w:numPr>
          <w:ilvl w:val="1"/>
          <w:numId w:val="13"/>
        </w:numPr>
        <w:textAlignment w:val="center"/>
        <w:rPr>
          <w:rFonts w:ascii="Calibri" w:hAnsi="Calibri" w:eastAsia="Calibri" w:cs="Calibri" w:asciiTheme="minorAscii" w:hAnsiTheme="minorAscii" w:eastAsiaTheme="minorAscii" w:cstheme="minorAscii"/>
          <w:sz w:val="24"/>
          <w:szCs w:val="24"/>
        </w:rPr>
      </w:pPr>
      <w:r w:rsidRPr="53B46580" w:rsidR="6BAFCB82">
        <w:rPr>
          <w:rFonts w:ascii="Calibri" w:hAnsi="Calibri" w:eastAsia="Calibri" w:cs="Calibri" w:asciiTheme="minorAscii" w:hAnsiTheme="minorAscii" w:eastAsiaTheme="minorAscii" w:cstheme="minorAscii"/>
          <w:noProof w:val="0"/>
          <w:lang w:val="en-US"/>
        </w:rPr>
        <w:t xml:space="preserve">CTA: Check out our 2019-2020 application (link to 2019-2020 Northwell Health Great Place to Work Application.pdf) </w:t>
      </w:r>
    </w:p>
    <w:p w:rsidR="001916D2" w:rsidP="53B46580" w:rsidRDefault="001916D2" w14:paraId="4A6AB511" w14:textId="0BE058A5">
      <w:pPr>
        <w:pStyle w:val="ListParagraph"/>
        <w:numPr>
          <w:ilvl w:val="0"/>
          <w:numId w:val="14"/>
        </w:numPr>
        <w:textAlignment w:val="center"/>
        <w:rPr>
          <w:rFonts w:ascii="Calibri" w:hAnsi="Calibri" w:eastAsia="Calibri" w:cs="Calibri" w:asciiTheme="minorAscii" w:hAnsiTheme="minorAscii" w:eastAsiaTheme="minorAscii" w:cstheme="minorAscii"/>
          <w:sz w:val="24"/>
          <w:szCs w:val="24"/>
        </w:rPr>
      </w:pPr>
      <w:r w:rsidRPr="53B46580" w:rsidR="6BAFCB82">
        <w:rPr>
          <w:rFonts w:ascii="Calibri" w:hAnsi="Calibri" w:eastAsia="Calibri" w:cs="Calibri" w:asciiTheme="minorAscii" w:hAnsiTheme="minorAscii" w:eastAsiaTheme="minorAscii" w:cstheme="minorAscii"/>
          <w:noProof w:val="0"/>
          <w:lang w:val="en-US"/>
        </w:rPr>
        <w:t xml:space="preserve">All the Ways We Listen </w:t>
      </w:r>
      <w:r w:rsidRPr="53B46580" w:rsidR="6BAFCB82">
        <w:rPr>
          <w:rFonts w:ascii="Calibri" w:hAnsi="Calibri" w:eastAsia="Calibri" w:cs="Calibri" w:asciiTheme="minorAscii" w:hAnsiTheme="minorAscii" w:eastAsiaTheme="minorAscii" w:cstheme="minorAscii"/>
          <w:strike w:val="1"/>
          <w:noProof w:val="0"/>
          <w:color w:val="FF0000"/>
          <w:lang w:val="en-US"/>
        </w:rPr>
        <w:t xml:space="preserve">– </w:t>
      </w:r>
    </w:p>
    <w:p w:rsidR="001916D2" w:rsidP="53B46580" w:rsidRDefault="001916D2" w14:paraId="0ECA1794" w14:textId="78D4DA8B">
      <w:pPr>
        <w:pStyle w:val="ListParagraph"/>
        <w:numPr>
          <w:ilvl w:val="1"/>
          <w:numId w:val="14"/>
        </w:numPr>
        <w:textAlignment w:val="center"/>
        <w:rPr>
          <w:rFonts w:ascii="Calibri" w:hAnsi="Calibri" w:eastAsia="Calibri" w:cs="Calibri" w:asciiTheme="minorAscii" w:hAnsiTheme="minorAscii" w:eastAsiaTheme="minorAscii" w:cstheme="minorAscii"/>
          <w:sz w:val="24"/>
          <w:szCs w:val="24"/>
        </w:rPr>
      </w:pPr>
      <w:proofErr w:type="gramStart"/>
      <w:r w:rsidRPr="53B46580" w:rsidR="6BAFCB82">
        <w:rPr>
          <w:rFonts w:ascii="Calibri" w:hAnsi="Calibri" w:eastAsia="Calibri" w:cs="Calibri" w:asciiTheme="minorAscii" w:hAnsiTheme="minorAscii" w:eastAsiaTheme="minorAscii" w:cstheme="minorAscii"/>
          <w:noProof w:val="0"/>
          <w:lang w:val="en-US"/>
        </w:rPr>
        <w:t>Photo  -</w:t>
      </w:r>
      <w:proofErr w:type="gramEnd"/>
      <w:r w:rsidRPr="53B46580" w:rsidR="6BAFCB82">
        <w:rPr>
          <w:rFonts w:ascii="Calibri" w:hAnsi="Calibri" w:eastAsia="Calibri" w:cs="Calibri" w:asciiTheme="minorAscii" w:hAnsiTheme="minorAscii" w:eastAsiaTheme="minorAscii" w:cstheme="minorAscii"/>
          <w:noProof w:val="0"/>
          <w:lang w:val="en-US"/>
        </w:rPr>
        <w:t xml:space="preserve"> Saved as “</w:t>
      </w:r>
      <w:proofErr w:type="spellStart"/>
      <w:r w:rsidRPr="53B46580" w:rsidR="6BAFCB82">
        <w:rPr>
          <w:rFonts w:ascii="Calibri" w:hAnsi="Calibri" w:eastAsia="Calibri" w:cs="Calibri" w:asciiTheme="minorAscii" w:hAnsiTheme="minorAscii" w:eastAsiaTheme="minorAscii" w:cstheme="minorAscii"/>
          <w:noProof w:val="0"/>
          <w:lang w:val="en-US"/>
        </w:rPr>
        <w:t>Photo_All</w:t>
      </w:r>
      <w:proofErr w:type="spellEnd"/>
      <w:r w:rsidRPr="53B46580" w:rsidR="6BAFCB82">
        <w:rPr>
          <w:rFonts w:ascii="Calibri" w:hAnsi="Calibri" w:eastAsia="Calibri" w:cs="Calibri" w:asciiTheme="minorAscii" w:hAnsiTheme="minorAscii" w:eastAsiaTheme="minorAscii" w:cstheme="minorAscii"/>
          <w:noProof w:val="0"/>
          <w:lang w:val="en-US"/>
        </w:rPr>
        <w:t xml:space="preserve"> the ways we listen”</w:t>
      </w:r>
    </w:p>
    <w:p w:rsidR="001916D2" w:rsidP="53B46580" w:rsidRDefault="001916D2" w14:paraId="62C2CFE6" w14:textId="4DDE8E4D">
      <w:pPr>
        <w:pStyle w:val="ListParagraph"/>
        <w:numPr>
          <w:ilvl w:val="1"/>
          <w:numId w:val="14"/>
        </w:numPr>
        <w:textAlignment w:val="center"/>
        <w:rPr>
          <w:rFonts w:ascii="Calibri" w:hAnsi="Calibri" w:eastAsia="Calibri" w:cs="Calibri" w:asciiTheme="minorAscii" w:hAnsiTheme="minorAscii" w:eastAsiaTheme="minorAscii" w:cstheme="minorAscii"/>
          <w:sz w:val="24"/>
          <w:szCs w:val="24"/>
        </w:rPr>
      </w:pPr>
      <w:r w:rsidRPr="53B46580" w:rsidR="6BAFCB82">
        <w:rPr>
          <w:rFonts w:ascii="Calibri" w:hAnsi="Calibri" w:eastAsia="Calibri" w:cs="Calibri" w:asciiTheme="minorAscii" w:hAnsiTheme="minorAscii" w:eastAsiaTheme="minorAscii" w:cstheme="minorAscii"/>
          <w:noProof w:val="0"/>
          <w:lang w:val="en-US"/>
        </w:rPr>
        <w:t xml:space="preserve">Copy – As the Experience Strategy team, we seek to incorporate the team member voice into everything we do. As our continuous listening approach continues to evolve, we leverage one on one informal discussions with leaders and team members, focus groups, town halls, advisory councils, and social media to stay connected to the feelings, perceptions and experiences of our team members. We also look externally, to sites like Glassdoor, to understand candidate and current and former team member perceptions of our brand and organization. The insights we gain from these channels shape our strategy, inform our programs, and, ultimately, enable us to be advocates for our team members across the organization. </w:t>
      </w:r>
    </w:p>
    <w:p w:rsidR="001916D2" w:rsidP="53B46580" w:rsidRDefault="001916D2" w14:paraId="69516403" w14:textId="393C2B6E">
      <w:pPr>
        <w:pStyle w:val="ListParagraph"/>
        <w:numPr>
          <w:ilvl w:val="1"/>
          <w:numId w:val="14"/>
        </w:numPr>
        <w:textAlignment w:val="center"/>
        <w:rPr>
          <w:rFonts w:ascii="Calibri" w:hAnsi="Calibri" w:eastAsia="Calibri" w:cs="Calibri" w:asciiTheme="minorAscii" w:hAnsiTheme="minorAscii" w:eastAsiaTheme="minorAscii" w:cstheme="minorAscii"/>
          <w:sz w:val="24"/>
          <w:szCs w:val="24"/>
        </w:rPr>
      </w:pPr>
      <w:r w:rsidRPr="53B46580" w:rsidR="6BAFCB82">
        <w:rPr>
          <w:rFonts w:ascii="Calibri" w:hAnsi="Calibri" w:eastAsia="Calibri" w:cs="Calibri" w:asciiTheme="minorAscii" w:hAnsiTheme="minorAscii" w:eastAsiaTheme="minorAscii" w:cstheme="minorAscii"/>
          <w:noProof w:val="0"/>
          <w:lang w:val="en-US"/>
        </w:rPr>
        <w:t xml:space="preserve">CTA: Click here to read more about all the ways we listen. </w:t>
      </w:r>
      <w:r w:rsidRPr="53B46580" w:rsidR="6BAFCB82">
        <w:rPr>
          <w:rFonts w:ascii="Calibri" w:hAnsi="Calibri" w:eastAsia="Calibri" w:cs="Calibri" w:asciiTheme="minorAscii" w:hAnsiTheme="minorAscii" w:eastAsiaTheme="minorAscii" w:cstheme="minorAscii"/>
          <w:i w:val="1"/>
          <w:iCs w:val="1"/>
          <w:noProof w:val="0"/>
          <w:lang w:val="en-US"/>
        </w:rPr>
        <w:t xml:space="preserve">(Link to document saved as: “EX Website- Listening and Strategic Insights Page Cpnten-v.11.11.20). </w:t>
      </w:r>
    </w:p>
    <w:p w:rsidR="001916D2" w:rsidP="53B46580" w:rsidRDefault="001916D2" w14:paraId="6E535556" w14:textId="6BDEDB6F">
      <w:pPr>
        <w:pStyle w:val="ListParagraph"/>
        <w:numPr>
          <w:ilvl w:val="1"/>
          <w:numId w:val="14"/>
        </w:numPr>
        <w:textAlignment w:val="center"/>
        <w:rPr>
          <w:rFonts w:ascii="Calibri" w:hAnsi="Calibri" w:eastAsia="Calibri" w:cs="Calibri" w:asciiTheme="minorAscii" w:hAnsiTheme="minorAscii" w:eastAsiaTheme="minorAscii" w:cstheme="minorAscii"/>
          <w:color w:val="FF0000"/>
          <w:sz w:val="24"/>
          <w:szCs w:val="24"/>
        </w:rPr>
      </w:pPr>
      <w:commentRangeStart w:id="1318826127"/>
      <w:r w:rsidRPr="25FFE857" w:rsidR="6BAFCB82">
        <w:rPr>
          <w:rFonts w:ascii="Calibri" w:hAnsi="Calibri" w:eastAsia="Calibri" w:cs="Calibri" w:asciiTheme="minorAscii" w:hAnsiTheme="minorAscii" w:eastAsiaTheme="minorAscii" w:cstheme="minorAscii"/>
          <w:noProof w:val="0"/>
          <w:lang w:val="en-US"/>
        </w:rPr>
        <w:t xml:space="preserve">CTA: Visit Glassdoor to share your experiences working at Northwell Health (link to </w:t>
      </w:r>
      <w:proofErr w:type="spellStart"/>
      <w:r w:rsidRPr="25FFE857" w:rsidR="6BAFCB82">
        <w:rPr>
          <w:rFonts w:ascii="Calibri" w:hAnsi="Calibri" w:eastAsia="Calibri" w:cs="Calibri" w:asciiTheme="minorAscii" w:hAnsiTheme="minorAscii" w:eastAsiaTheme="minorAscii" w:cstheme="minorAscii"/>
          <w:noProof w:val="0"/>
          <w:lang w:val="en-US"/>
        </w:rPr>
        <w:t>n</w:t>
      </w:r>
      <w:r w:rsidRPr="25FFE857" w:rsidR="6BAFCB82">
        <w:rPr>
          <w:rFonts w:ascii="Calibri" w:hAnsi="Calibri" w:eastAsia="Calibri" w:cs="Calibri" w:asciiTheme="minorAscii" w:hAnsiTheme="minorAscii" w:eastAsiaTheme="minorAscii" w:cstheme="minorAscii"/>
          <w:noProof w:val="0"/>
          <w:color w:val="FF0000"/>
          <w:lang w:val="en-US"/>
        </w:rPr>
        <w:t>orthwell</w:t>
      </w:r>
      <w:proofErr w:type="spellEnd"/>
      <w:r w:rsidRPr="25FFE857" w:rsidR="6BAFCB82">
        <w:rPr>
          <w:rFonts w:ascii="Calibri" w:hAnsi="Calibri" w:eastAsia="Calibri" w:cs="Calibri" w:asciiTheme="minorAscii" w:hAnsiTheme="minorAscii" w:eastAsiaTheme="minorAscii" w:cstheme="minorAscii"/>
          <w:noProof w:val="0"/>
          <w:color w:val="FF0000"/>
          <w:lang w:val="en-US"/>
        </w:rPr>
        <w:t xml:space="preserve"> </w:t>
      </w:r>
      <w:proofErr w:type="spellStart"/>
      <w:r w:rsidRPr="25FFE857" w:rsidR="6BAFCB82">
        <w:rPr>
          <w:rFonts w:ascii="Calibri" w:hAnsi="Calibri" w:eastAsia="Calibri" w:cs="Calibri" w:asciiTheme="minorAscii" w:hAnsiTheme="minorAscii" w:eastAsiaTheme="minorAscii" w:cstheme="minorAscii"/>
          <w:noProof w:val="0"/>
          <w:color w:val="FF0000"/>
          <w:lang w:val="en-US"/>
        </w:rPr>
        <w:t>glassdoor</w:t>
      </w:r>
      <w:proofErr w:type="spellEnd"/>
      <w:r w:rsidRPr="25FFE857" w:rsidR="6BAFCB82">
        <w:rPr>
          <w:rFonts w:ascii="Calibri" w:hAnsi="Calibri" w:eastAsia="Calibri" w:cs="Calibri" w:asciiTheme="minorAscii" w:hAnsiTheme="minorAscii" w:eastAsiaTheme="minorAscii" w:cstheme="minorAscii"/>
          <w:noProof w:val="0"/>
          <w:color w:val="FF0000"/>
          <w:lang w:val="en-US"/>
        </w:rPr>
        <w:t>)</w:t>
      </w:r>
      <w:commentRangeEnd w:id="1318826127"/>
      <w:r>
        <w:rPr>
          <w:rStyle w:val="CommentReference"/>
        </w:rPr>
        <w:commentReference w:id="1318826127"/>
      </w:r>
    </w:p>
    <w:p w:rsidR="001916D2" w:rsidP="53B46580" w:rsidRDefault="001916D2" w14:paraId="40ABBEE8" w14:textId="2E79BDAA">
      <w:pPr>
        <w:textAlignment w:val="center"/>
        <w:rPr>
          <w:rFonts w:ascii="Calibri" w:hAnsi="Calibri" w:eastAsia="Calibri" w:cs="Calibri" w:asciiTheme="minorAscii" w:hAnsiTheme="minorAscii" w:eastAsiaTheme="minorAscii" w:cstheme="minorAscii"/>
          <w:noProof w:val="0"/>
          <w:sz w:val="22"/>
          <w:szCs w:val="22"/>
          <w:lang w:val="en-US"/>
        </w:rPr>
      </w:pPr>
      <w:r w:rsidRPr="53B46580" w:rsidR="6BAFCB82">
        <w:rPr>
          <w:rFonts w:ascii="Calibri" w:hAnsi="Calibri" w:eastAsia="Calibri" w:cs="Calibri" w:asciiTheme="minorAscii" w:hAnsiTheme="minorAscii" w:eastAsiaTheme="minorAscii" w:cstheme="minorAscii"/>
          <w:noProof w:val="0"/>
          <w:sz w:val="22"/>
          <w:szCs w:val="22"/>
          <w:lang w:val="en-US"/>
        </w:rPr>
        <w:t xml:space="preserve"> </w:t>
      </w:r>
    </w:p>
    <w:p w:rsidR="001916D2" w:rsidP="53B46580" w:rsidRDefault="001916D2" w14:paraId="1BA0243D" w14:textId="15A9E8F3">
      <w:pPr>
        <w:pStyle w:val="ListParagraph"/>
        <w:numPr>
          <w:ilvl w:val="0"/>
          <w:numId w:val="14"/>
        </w:numPr>
        <w:textAlignment w:val="center"/>
        <w:rPr>
          <w:rFonts w:ascii="Calibri" w:hAnsi="Calibri" w:eastAsia="Calibri" w:cs="Calibri" w:asciiTheme="minorAscii" w:hAnsiTheme="minorAscii" w:eastAsiaTheme="minorAscii" w:cstheme="minorAscii"/>
          <w:sz w:val="24"/>
          <w:szCs w:val="24"/>
        </w:rPr>
      </w:pPr>
      <w:r w:rsidRPr="53B46580" w:rsidR="6BAFCB82">
        <w:rPr>
          <w:rFonts w:ascii="Calibri" w:hAnsi="Calibri" w:eastAsia="Calibri" w:cs="Calibri" w:asciiTheme="minorAscii" w:hAnsiTheme="minorAscii" w:eastAsiaTheme="minorAscii" w:cstheme="minorAscii"/>
          <w:noProof w:val="0"/>
          <w:lang w:val="en-US"/>
        </w:rPr>
        <w:t xml:space="preserve">Infographic  </w:t>
      </w:r>
    </w:p>
    <w:p w:rsidR="001916D2" w:rsidP="53B46580" w:rsidRDefault="001916D2" w14:paraId="6C242EC1" w14:textId="02EA4FCC">
      <w:pPr>
        <w:pStyle w:val="ListParagraph"/>
        <w:numPr>
          <w:ilvl w:val="1"/>
          <w:numId w:val="14"/>
        </w:numPr>
        <w:textAlignment w:val="center"/>
        <w:rPr>
          <w:rFonts w:ascii="Calibri" w:hAnsi="Calibri" w:eastAsia="Calibri" w:cs="Calibri" w:asciiTheme="minorAscii" w:hAnsiTheme="minorAscii" w:eastAsiaTheme="minorAscii" w:cstheme="minorAscii"/>
          <w:sz w:val="24"/>
          <w:szCs w:val="24"/>
        </w:rPr>
      </w:pPr>
      <w:proofErr w:type="gramStart"/>
      <w:r w:rsidRPr="53B46580" w:rsidR="6BAFCB82">
        <w:rPr>
          <w:rFonts w:ascii="Calibri" w:hAnsi="Calibri" w:eastAsia="Calibri" w:cs="Calibri" w:asciiTheme="minorAscii" w:hAnsiTheme="minorAscii" w:eastAsiaTheme="minorAscii" w:cstheme="minorAscii"/>
          <w:noProof w:val="0"/>
          <w:lang w:val="en-US"/>
        </w:rPr>
        <w:t>Photo  -</w:t>
      </w:r>
      <w:proofErr w:type="gramEnd"/>
      <w:r w:rsidRPr="53B46580" w:rsidR="6BAFCB82">
        <w:rPr>
          <w:rFonts w:ascii="Calibri" w:hAnsi="Calibri" w:eastAsia="Calibri" w:cs="Calibri" w:asciiTheme="minorAscii" w:hAnsiTheme="minorAscii" w:eastAsiaTheme="minorAscii" w:cstheme="minorAscii"/>
          <w:noProof w:val="0"/>
          <w:lang w:val="en-US"/>
        </w:rPr>
        <w:t xml:space="preserve"> saved as “</w:t>
      </w:r>
      <w:proofErr w:type="spellStart"/>
      <w:r w:rsidRPr="53B46580" w:rsidR="6BAFCB82">
        <w:rPr>
          <w:rFonts w:ascii="Calibri" w:hAnsi="Calibri" w:eastAsia="Calibri" w:cs="Calibri" w:asciiTheme="minorAscii" w:hAnsiTheme="minorAscii" w:eastAsiaTheme="minorAscii" w:cstheme="minorAscii"/>
          <w:noProof w:val="0"/>
          <w:lang w:val="en-US"/>
        </w:rPr>
        <w:t>Photo_Engagement</w:t>
      </w:r>
      <w:proofErr w:type="spellEnd"/>
      <w:r w:rsidRPr="53B46580" w:rsidR="6BAFCB82">
        <w:rPr>
          <w:rFonts w:ascii="Calibri" w:hAnsi="Calibri" w:eastAsia="Calibri" w:cs="Calibri" w:asciiTheme="minorAscii" w:hAnsiTheme="minorAscii" w:eastAsiaTheme="minorAscii" w:cstheme="minorAscii"/>
          <w:noProof w:val="0"/>
          <w:lang w:val="en-US"/>
        </w:rPr>
        <w:t xml:space="preserve"> Survey Infographic” on drive </w:t>
      </w:r>
    </w:p>
    <w:p w:rsidR="001916D2" w:rsidP="53B46580" w:rsidRDefault="001916D2" w14:paraId="5F2B1790" w14:textId="1AEE95B1">
      <w:pPr>
        <w:pStyle w:val="ListParagraph"/>
        <w:numPr>
          <w:ilvl w:val="1"/>
          <w:numId w:val="14"/>
        </w:numPr>
        <w:textAlignment w:val="center"/>
        <w:rPr>
          <w:rFonts w:ascii="Calibri" w:hAnsi="Calibri" w:eastAsia="Calibri" w:cs="Calibri" w:asciiTheme="minorAscii" w:hAnsiTheme="minorAscii" w:eastAsiaTheme="minorAscii" w:cstheme="minorAscii"/>
          <w:sz w:val="24"/>
          <w:szCs w:val="24"/>
        </w:rPr>
      </w:pPr>
      <w:r w:rsidRPr="53B46580" w:rsidR="6BAFCB82">
        <w:rPr>
          <w:rFonts w:ascii="Calibri" w:hAnsi="Calibri" w:eastAsia="Calibri" w:cs="Calibri" w:asciiTheme="minorAscii" w:hAnsiTheme="minorAscii" w:eastAsiaTheme="minorAscii" w:cstheme="minorAscii"/>
          <w:noProof w:val="0"/>
          <w:lang w:val="en-US"/>
        </w:rPr>
        <w:t xml:space="preserve">Copy – Every year, we create an infographic to share key highlights from our Engagement Survey results. </w:t>
      </w:r>
      <w:proofErr w:type="gramStart"/>
      <w:r w:rsidRPr="53B46580" w:rsidR="6BAFCB82">
        <w:rPr>
          <w:rFonts w:ascii="Calibri" w:hAnsi="Calibri" w:eastAsia="Calibri" w:cs="Calibri" w:asciiTheme="minorAscii" w:hAnsiTheme="minorAscii" w:eastAsiaTheme="minorAscii" w:cstheme="minorAscii"/>
          <w:noProof w:val="0"/>
          <w:lang w:val="en-US"/>
        </w:rPr>
        <w:t>Take a look</w:t>
      </w:r>
      <w:proofErr w:type="gramEnd"/>
      <w:r w:rsidRPr="53B46580" w:rsidR="6BAFCB82">
        <w:rPr>
          <w:rFonts w:ascii="Calibri" w:hAnsi="Calibri" w:eastAsia="Calibri" w:cs="Calibri" w:asciiTheme="minorAscii" w:hAnsiTheme="minorAscii" w:eastAsiaTheme="minorAscii" w:cstheme="minorAscii"/>
          <w:noProof w:val="0"/>
          <w:lang w:val="en-US"/>
        </w:rPr>
        <w:t xml:space="preserve"> to learn more about how we did and where we’ll be focusing in 2021. </w:t>
      </w:r>
    </w:p>
    <w:p w:rsidR="001916D2" w:rsidP="53B46580" w:rsidRDefault="001916D2" w14:paraId="21FD046A" w14:textId="6CC28919">
      <w:pPr>
        <w:pStyle w:val="ListParagraph"/>
        <w:numPr>
          <w:ilvl w:val="1"/>
          <w:numId w:val="14"/>
        </w:numPr>
        <w:textAlignment w:val="center"/>
        <w:rPr>
          <w:rFonts w:ascii="Calibri" w:hAnsi="Calibri" w:eastAsia="Calibri" w:cs="Calibri" w:asciiTheme="minorAscii" w:hAnsiTheme="minorAscii" w:eastAsiaTheme="minorAscii" w:cstheme="minorAscii"/>
          <w:sz w:val="24"/>
          <w:szCs w:val="24"/>
        </w:rPr>
      </w:pPr>
      <w:r w:rsidRPr="25FFE857" w:rsidR="6BAFCB82">
        <w:rPr>
          <w:rFonts w:ascii="Calibri" w:hAnsi="Calibri" w:eastAsia="Calibri" w:cs="Calibri" w:asciiTheme="minorAscii" w:hAnsiTheme="minorAscii" w:eastAsiaTheme="minorAscii" w:cstheme="minorAscii"/>
          <w:noProof w:val="0"/>
          <w:lang w:val="en-US"/>
        </w:rPr>
        <w:t xml:space="preserve">CTA: Download our 2019 Engagement Survey Results Infographic </w:t>
      </w:r>
      <w:r w:rsidRPr="25FFE857" w:rsidR="6BAFCB82">
        <w:rPr>
          <w:rFonts w:ascii="Calibri" w:hAnsi="Calibri" w:eastAsia="Calibri" w:cs="Calibri" w:asciiTheme="minorAscii" w:hAnsiTheme="minorAscii" w:eastAsiaTheme="minorAscii" w:cstheme="minorAscii"/>
          <w:i w:val="1"/>
          <w:iCs w:val="1"/>
          <w:noProof w:val="0"/>
          <w:lang w:val="en-US"/>
        </w:rPr>
        <w:t>(saved as “</w:t>
      </w:r>
      <w:commentRangeStart w:id="1687891982"/>
      <w:r w:rsidRPr="25FFE857" w:rsidR="6BAFCB82">
        <w:rPr>
          <w:rFonts w:ascii="Calibri" w:hAnsi="Calibri" w:eastAsia="Calibri" w:cs="Calibri" w:asciiTheme="minorAscii" w:hAnsiTheme="minorAscii" w:eastAsiaTheme="minorAscii" w:cstheme="minorAscii"/>
          <w:i w:val="1"/>
          <w:iCs w:val="1"/>
          <w:noProof w:val="0"/>
          <w:lang w:val="en-US"/>
        </w:rPr>
        <w:t xml:space="preserve">2019 Survey Results </w:t>
      </w:r>
      <w:proofErr w:type="spellStart"/>
      <w:r w:rsidRPr="25FFE857" w:rsidR="6BAFCB82">
        <w:rPr>
          <w:rFonts w:ascii="Calibri" w:hAnsi="Calibri" w:eastAsia="Calibri" w:cs="Calibri" w:asciiTheme="minorAscii" w:hAnsiTheme="minorAscii" w:eastAsiaTheme="minorAscii" w:cstheme="minorAscii"/>
          <w:i w:val="1"/>
          <w:iCs w:val="1"/>
          <w:noProof w:val="0"/>
          <w:lang w:val="en-US"/>
        </w:rPr>
        <w:t>Infographic_Final</w:t>
      </w:r>
      <w:proofErr w:type="spellEnd"/>
      <w:commentRangeEnd w:id="1687891982"/>
      <w:r>
        <w:rPr>
          <w:rStyle w:val="CommentReference"/>
        </w:rPr>
        <w:commentReference w:id="1687891982"/>
      </w:r>
      <w:r w:rsidRPr="25FFE857" w:rsidR="6BAFCB82">
        <w:rPr>
          <w:rFonts w:ascii="Calibri" w:hAnsi="Calibri" w:eastAsia="Calibri" w:cs="Calibri" w:asciiTheme="minorAscii" w:hAnsiTheme="minorAscii" w:eastAsiaTheme="minorAscii" w:cstheme="minorAscii"/>
          <w:i w:val="1"/>
          <w:iCs w:val="1"/>
          <w:noProof w:val="0"/>
          <w:lang w:val="en-US"/>
        </w:rPr>
        <w:t xml:space="preserve">”) </w:t>
      </w:r>
      <w:r w:rsidRPr="25FFE857" w:rsidR="6BAFCB82">
        <w:rPr>
          <w:rFonts w:ascii="Calibri" w:hAnsi="Calibri" w:eastAsia="Calibri" w:cs="Calibri" w:asciiTheme="minorAscii" w:hAnsiTheme="minorAscii" w:eastAsiaTheme="minorAscii" w:cstheme="minorAscii"/>
          <w:noProof w:val="0"/>
          <w:lang w:val="en-US"/>
        </w:rPr>
        <w:t>– would probably be better to wait until we receive 2020 from Home</w:t>
      </w:r>
    </w:p>
    <w:p w:rsidR="001916D2" w:rsidP="53B46580" w:rsidRDefault="001916D2" w14:paraId="789443D1" w14:textId="20ACDF05">
      <w:pPr>
        <w:pStyle w:val="NormalWeb"/>
        <w:spacing w:before="0" w:beforeAutospacing="off" w:after="0" w:afterAutospacing="off"/>
        <w:ind w:left="0"/>
        <w:textAlignment w:val="center"/>
        <w:rPr>
          <w:rFonts w:ascii="Calibri" w:hAnsi="Calibri" w:eastAsia="Calibri" w:cs="Calibri" w:asciiTheme="minorAscii" w:hAnsiTheme="minorAscii" w:eastAsiaTheme="minorAscii" w:cstheme="minorAscii"/>
          <w:color w:val="000000"/>
          <w:sz w:val="40"/>
          <w:szCs w:val="40"/>
          <w:u w:val="single"/>
        </w:rPr>
      </w:pPr>
      <w:ins w:author="Wasilewski, May" w:date="2020-12-30T18:24:36.919Z" w:id="238414527">
        <w:r>
          <w:fldChar w:fldCharType="begin"/>
        </w:r>
        <w:r>
          <w:instrText xml:space="preserve">HYPERLINK "https://www.instagram.com/northwelllife/" </w:instrText>
        </w:r>
        <w:r>
          <w:fldChar w:fldCharType="separate"/>
        </w:r>
      </w:ins>
      <w:r>
        <w:fldChar w:fldCharType="end"/>
      </w:r>
    </w:p>
    <w:sectPr w:rsidR="001916D2">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xmlns:r="http://schemas.openxmlformats.org/officeDocument/2006/relationships">
  <w:comment w:initials="BY" w:author="Boroda, Yelena" w:date="2021-01-07T16:05:19" w:id="863160603">
    <w:p w:rsidR="3C66CFE9" w:rsidRDefault="3C66CFE9" w14:paraId="2B98CDBA" w14:textId="543558A8">
      <w:pPr>
        <w:pStyle w:val="CommentText"/>
      </w:pPr>
      <w:r>
        <w:fldChar w:fldCharType="begin"/>
      </w:r>
      <w:r>
        <w:instrText xml:space="preserve"> HYPERLINK "mailto:mmclaughli@northwell.edu"</w:instrText>
      </w:r>
      <w:bookmarkStart w:name="_@_962FD0B2AAD74FB88C07A398E879610AZ" w:id="450946721"/>
      <w:r>
        <w:fldChar w:fldCharType="separate"/>
      </w:r>
      <w:bookmarkEnd w:id="450946721"/>
      <w:r w:rsidRPr="3C66CFE9" w:rsidR="3C66CFE9">
        <w:rPr>
          <w:rStyle w:val="Mention"/>
          <w:noProof/>
        </w:rPr>
        <w:t>@McLaughlin, Melissa J</w:t>
      </w:r>
      <w:r>
        <w:fldChar w:fldCharType="end"/>
      </w:r>
      <w:r w:rsidR="3C66CFE9">
        <w:rPr/>
        <w:t xml:space="preserve"> or </w:t>
      </w:r>
      <w:r>
        <w:fldChar w:fldCharType="begin"/>
      </w:r>
      <w:r>
        <w:instrText xml:space="preserve"> HYPERLINK "mailto:klawton@northwell.edu"</w:instrText>
      </w:r>
      <w:bookmarkStart w:name="_@_CC3FF1360F8448B4976541372458D334Z" w:id="1158864678"/>
      <w:r>
        <w:fldChar w:fldCharType="separate"/>
      </w:r>
      <w:bookmarkEnd w:id="1158864678"/>
      <w:r w:rsidRPr="3C66CFE9" w:rsidR="3C66CFE9">
        <w:rPr>
          <w:rStyle w:val="Mention"/>
          <w:noProof/>
        </w:rPr>
        <w:t>@Lawton, Kelly E</w:t>
      </w:r>
      <w:r>
        <w:fldChar w:fldCharType="end"/>
      </w:r>
      <w:r w:rsidR="3C66CFE9">
        <w:rPr/>
        <w:t xml:space="preserve"> - which image is this referring to? Please clarify.</w:t>
      </w:r>
      <w:r>
        <w:rPr>
          <w:rStyle w:val="CommentReference"/>
        </w:rPr>
        <w:annotationRef/>
      </w:r>
    </w:p>
  </w:comment>
  <w:comment w:initials="BY" w:author="Boroda, Yelena" w:date="2021-01-07T16:08:16" w:id="1649725305">
    <w:p w:rsidR="3C66CFE9" w:rsidRDefault="3C66CFE9" w14:paraId="624AE1EB" w14:textId="3F3A1C77">
      <w:pPr>
        <w:pStyle w:val="CommentText"/>
      </w:pPr>
      <w:r>
        <w:fldChar w:fldCharType="begin"/>
      </w:r>
      <w:r>
        <w:instrText xml:space="preserve"> HYPERLINK "mailto:mmclaughli@northwell.edu"</w:instrText>
      </w:r>
      <w:bookmarkStart w:name="_@_B34DF186419149E88779514066D28995Z" w:id="1426326653"/>
      <w:r>
        <w:fldChar w:fldCharType="separate"/>
      </w:r>
      <w:bookmarkEnd w:id="1426326653"/>
      <w:r w:rsidRPr="3C66CFE9" w:rsidR="3C66CFE9">
        <w:rPr>
          <w:rStyle w:val="Mention"/>
          <w:noProof/>
        </w:rPr>
        <w:t>@McLaughlin, Melissa J</w:t>
      </w:r>
      <w:r>
        <w:fldChar w:fldCharType="end"/>
      </w:r>
      <w:r w:rsidR="3C66CFE9">
        <w:rPr/>
        <w:t xml:space="preserve"> or </w:t>
      </w:r>
      <w:r>
        <w:fldChar w:fldCharType="begin"/>
      </w:r>
      <w:r>
        <w:instrText xml:space="preserve"> HYPERLINK "mailto:klawton@northwell.edu"</w:instrText>
      </w:r>
      <w:bookmarkStart w:name="_@_CAA63D6587214443B47C873B201A1CE0Z" w:id="1299519672"/>
      <w:r>
        <w:fldChar w:fldCharType="separate"/>
      </w:r>
      <w:bookmarkEnd w:id="1299519672"/>
      <w:r w:rsidRPr="3C66CFE9" w:rsidR="3C66CFE9">
        <w:rPr>
          <w:rStyle w:val="Mention"/>
          <w:noProof/>
        </w:rPr>
        <w:t>@Lawton, Kelly E</w:t>
      </w:r>
      <w:r>
        <w:fldChar w:fldCharType="end"/>
      </w:r>
      <w:r w:rsidR="3C66CFE9">
        <w:rPr/>
        <w:t xml:space="preserve"> - which image should be used here, please?</w:t>
      </w:r>
      <w:r>
        <w:rPr>
          <w:rStyle w:val="CommentReference"/>
        </w:rPr>
        <w:annotationRef/>
      </w:r>
    </w:p>
  </w:comment>
  <w:comment w:initials="BY" w:author="Boroda, Yelena" w:date="2021-01-07T16:22:51" w:id="950868091">
    <w:p w:rsidR="3C66CFE9" w:rsidRDefault="3C66CFE9" w14:paraId="611F489A" w14:textId="713790F4">
      <w:pPr>
        <w:pStyle w:val="CommentText"/>
      </w:pPr>
      <w:r>
        <w:fldChar w:fldCharType="begin"/>
      </w:r>
      <w:r>
        <w:instrText xml:space="preserve"> HYPERLINK "mailto:mmclaughli@northwell.edu"</w:instrText>
      </w:r>
      <w:bookmarkStart w:name="_@_1E2B652AED014D44B98031DD593F98BFZ" w:id="71228577"/>
      <w:r>
        <w:fldChar w:fldCharType="separate"/>
      </w:r>
      <w:bookmarkEnd w:id="71228577"/>
      <w:r w:rsidRPr="3C66CFE9" w:rsidR="3C66CFE9">
        <w:rPr>
          <w:rStyle w:val="Mention"/>
          <w:noProof/>
        </w:rPr>
        <w:t>@McLaughlin, Melissa J</w:t>
      </w:r>
      <w:r>
        <w:fldChar w:fldCharType="end"/>
      </w:r>
      <w:r w:rsidR="3C66CFE9">
        <w:rPr/>
        <w:t xml:space="preserve"> or </w:t>
      </w:r>
      <w:r>
        <w:fldChar w:fldCharType="begin"/>
      </w:r>
      <w:r>
        <w:instrText xml:space="preserve"> HYPERLINK "mailto:klawton@northwell.edu"</w:instrText>
      </w:r>
      <w:bookmarkStart w:name="_@_465D9D56E38A490ABDB5760449EFC4DDZ" w:id="1661948268"/>
      <w:r>
        <w:fldChar w:fldCharType="separate"/>
      </w:r>
      <w:bookmarkEnd w:id="1661948268"/>
      <w:r w:rsidRPr="3C66CFE9" w:rsidR="3C66CFE9">
        <w:rPr>
          <w:rStyle w:val="Mention"/>
          <w:noProof/>
        </w:rPr>
        <w:t>@Lawton, Kelly E</w:t>
      </w:r>
      <w:r>
        <w:fldChar w:fldCharType="end"/>
      </w:r>
      <w:r w:rsidR="3C66CFE9">
        <w:rPr/>
        <w:t xml:space="preserve"> - can only accommodate one link per slide. Displaying FB link. You can create an additional slide for Insta or Glassdoor if needed.</w:t>
      </w:r>
      <w:r>
        <w:rPr>
          <w:rStyle w:val="CommentReference"/>
        </w:rPr>
        <w:annotationRef/>
      </w:r>
    </w:p>
  </w:comment>
  <w:comment w:initials="BY" w:author="Boroda, Yelena" w:date="2021-01-07T16:32:06" w:id="90074559">
    <w:p w:rsidR="3C66CFE9" w:rsidRDefault="3C66CFE9" w14:paraId="28B0ADFE" w14:textId="2C8B3909">
      <w:pPr>
        <w:pStyle w:val="CommentText"/>
      </w:pPr>
      <w:r>
        <w:fldChar w:fldCharType="begin"/>
      </w:r>
      <w:r>
        <w:instrText xml:space="preserve"> HYPERLINK "mailto:mmclaughli@northwell.edu"</w:instrText>
      </w:r>
      <w:bookmarkStart w:name="_@_B1AAAADCE4184FB0A6EC7E6670DFFFB8Z" w:id="1010409360"/>
      <w:r>
        <w:fldChar w:fldCharType="separate"/>
      </w:r>
      <w:bookmarkEnd w:id="1010409360"/>
      <w:r w:rsidRPr="3C66CFE9" w:rsidR="3C66CFE9">
        <w:rPr>
          <w:rStyle w:val="Mention"/>
          <w:noProof/>
        </w:rPr>
        <w:t>@McLaughlin, Melissa J</w:t>
      </w:r>
      <w:r>
        <w:fldChar w:fldCharType="end"/>
      </w:r>
      <w:r w:rsidR="3C66CFE9">
        <w:rPr/>
        <w:t xml:space="preserve"> or </w:t>
      </w:r>
      <w:r>
        <w:fldChar w:fldCharType="begin"/>
      </w:r>
      <w:r>
        <w:instrText xml:space="preserve"> HYPERLINK "mailto:klawton@northwell.edu"</w:instrText>
      </w:r>
      <w:bookmarkStart w:name="_@_ECAC99D88A7345C0B91AD3C61E34D575Z" w:id="1639017367"/>
      <w:r>
        <w:fldChar w:fldCharType="separate"/>
      </w:r>
      <w:bookmarkEnd w:id="1639017367"/>
      <w:r w:rsidRPr="3C66CFE9" w:rsidR="3C66CFE9">
        <w:rPr>
          <w:rStyle w:val="Mention"/>
          <w:noProof/>
        </w:rPr>
        <w:t>@Lawton, Kelly E</w:t>
      </w:r>
      <w:r>
        <w:fldChar w:fldCharType="end"/>
      </w:r>
      <w:r w:rsidR="3C66CFE9">
        <w:rPr/>
        <w:t xml:space="preserve"> - please provide the template doc.</w:t>
      </w:r>
      <w:r>
        <w:rPr>
          <w:rStyle w:val="CommentReference"/>
        </w:rPr>
        <w:annotationRef/>
      </w:r>
    </w:p>
  </w:comment>
  <w:comment w:initials="BY" w:author="Boroda, Yelena" w:date="2021-01-11T09:48:43" w:id="1895565073">
    <w:p w:rsidR="25FFE857" w:rsidRDefault="25FFE857" w14:paraId="1F33A244" w14:textId="30A562F0">
      <w:pPr>
        <w:pStyle w:val="CommentText"/>
      </w:pPr>
      <w:r>
        <w:fldChar w:fldCharType="begin"/>
      </w:r>
      <w:r>
        <w:instrText xml:space="preserve"> HYPERLINK "mailto:mmclaughli@northwell.edu"</w:instrText>
      </w:r>
      <w:bookmarkStart w:name="_@_97619DC620E74474BF57230F6ED65ECDZ" w:id="425942645"/>
      <w:r>
        <w:fldChar w:fldCharType="separate"/>
      </w:r>
      <w:bookmarkEnd w:id="425942645"/>
      <w:r w:rsidRPr="25FFE857" w:rsidR="25FFE857">
        <w:rPr>
          <w:rStyle w:val="Mention"/>
          <w:noProof/>
        </w:rPr>
        <w:t>@McLaughlin, Melissa J</w:t>
      </w:r>
      <w:r>
        <w:fldChar w:fldCharType="end"/>
      </w:r>
      <w:r w:rsidR="25FFE857">
        <w:rPr/>
        <w:t xml:space="preserve"> or </w:t>
      </w:r>
      <w:r>
        <w:fldChar w:fldCharType="begin"/>
      </w:r>
      <w:r>
        <w:instrText xml:space="preserve"> HYPERLINK "mailto:klawton@northwell.edu"</w:instrText>
      </w:r>
      <w:bookmarkStart w:name="_@_70BDAF82408D439883305A9826BBB1E9Z" w:id="1963484657"/>
      <w:r>
        <w:fldChar w:fldCharType="separate"/>
      </w:r>
      <w:bookmarkEnd w:id="1963484657"/>
      <w:r w:rsidRPr="25FFE857" w:rsidR="25FFE857">
        <w:rPr>
          <w:rStyle w:val="Mention"/>
          <w:noProof/>
        </w:rPr>
        <w:t>@Lawton, Kelly E</w:t>
      </w:r>
      <w:r>
        <w:fldChar w:fldCharType="end"/>
      </w:r>
      <w:r w:rsidR="25FFE857">
        <w:rPr/>
        <w:t xml:space="preserve"> - please advise which image to use here</w:t>
      </w:r>
      <w:r>
        <w:rPr>
          <w:rStyle w:val="CommentReference"/>
        </w:rPr>
        <w:annotationRef/>
      </w:r>
    </w:p>
  </w:comment>
  <w:comment w:initials="BY" w:author="Boroda, Yelena" w:date="2021-01-11T09:53:32" w:id="1318826127">
    <w:p w:rsidR="25FFE857" w:rsidRDefault="25FFE857" w14:paraId="0648EA1A" w14:textId="54D06AAC">
      <w:pPr>
        <w:pStyle w:val="CommentText"/>
      </w:pPr>
      <w:r>
        <w:fldChar w:fldCharType="begin"/>
      </w:r>
      <w:r>
        <w:instrText xml:space="preserve"> HYPERLINK "mailto:mmclaughli@northwell.edu"</w:instrText>
      </w:r>
      <w:bookmarkStart w:name="_@_891F221C39C44FB99C86265BF6C53642Z" w:id="37779600"/>
      <w:r>
        <w:fldChar w:fldCharType="separate"/>
      </w:r>
      <w:bookmarkEnd w:id="37779600"/>
      <w:r w:rsidRPr="25FFE857" w:rsidR="25FFE857">
        <w:rPr>
          <w:rStyle w:val="Mention"/>
          <w:noProof/>
        </w:rPr>
        <w:t>@McLaughlin, Melissa J</w:t>
      </w:r>
      <w:r>
        <w:fldChar w:fldCharType="end"/>
      </w:r>
      <w:r w:rsidR="25FFE857">
        <w:rPr/>
        <w:t xml:space="preserve"> or </w:t>
      </w:r>
      <w:r>
        <w:fldChar w:fldCharType="begin"/>
      </w:r>
      <w:r>
        <w:instrText xml:space="preserve"> HYPERLINK "mailto:klawton@northwell.edu"</w:instrText>
      </w:r>
      <w:bookmarkStart w:name="_@_F8AE7847E8C54198B622F1AE606DF502Z" w:id="125285743"/>
      <w:r>
        <w:fldChar w:fldCharType="separate"/>
      </w:r>
      <w:bookmarkEnd w:id="125285743"/>
      <w:r w:rsidRPr="25FFE857" w:rsidR="25FFE857">
        <w:rPr>
          <w:rStyle w:val="Mention"/>
          <w:noProof/>
        </w:rPr>
        <w:t>@Lawton, Kelly E</w:t>
      </w:r>
      <w:r>
        <w:fldChar w:fldCharType="end"/>
      </w:r>
      <w:r w:rsidR="25FFE857">
        <w:rPr/>
        <w:t xml:space="preserve"> - we can only accommodate one link per slide</w:t>
      </w:r>
      <w:r>
        <w:rPr>
          <w:rStyle w:val="CommentReference"/>
        </w:rPr>
        <w:annotationRef/>
      </w:r>
    </w:p>
  </w:comment>
  <w:comment w:initials="BY" w:author="Boroda, Yelena" w:date="2021-01-11T09:56:11" w:id="1687891982">
    <w:p w:rsidR="25FFE857" w:rsidRDefault="25FFE857" w14:paraId="217E63EB" w14:textId="6D10A3EC">
      <w:pPr>
        <w:pStyle w:val="CommentText"/>
      </w:pPr>
      <w:r>
        <w:fldChar w:fldCharType="begin"/>
      </w:r>
      <w:r>
        <w:instrText xml:space="preserve"> HYPERLINK "mailto:mmclaughli@northwell.edu"</w:instrText>
      </w:r>
      <w:bookmarkStart w:name="_@_0034419CD7134BC69B4C571DC4D1BB1DZ" w:id="1344945300"/>
      <w:r>
        <w:fldChar w:fldCharType="separate"/>
      </w:r>
      <w:bookmarkEnd w:id="1344945300"/>
      <w:r w:rsidRPr="25FFE857" w:rsidR="25FFE857">
        <w:rPr>
          <w:rStyle w:val="Mention"/>
          <w:noProof/>
        </w:rPr>
        <w:t>@McLaughlin, Melissa J</w:t>
      </w:r>
      <w:r>
        <w:fldChar w:fldCharType="end"/>
      </w:r>
      <w:r w:rsidR="25FFE857">
        <w:rPr/>
        <w:t xml:space="preserve"> or </w:t>
      </w:r>
      <w:r>
        <w:fldChar w:fldCharType="begin"/>
      </w:r>
      <w:r>
        <w:instrText xml:space="preserve"> HYPERLINK "mailto:klawton@northwell.edu"</w:instrText>
      </w:r>
      <w:bookmarkStart w:name="_@_EEB04DE24FB0498AA9E22458A312E88BZ" w:id="1965284992"/>
      <w:r>
        <w:fldChar w:fldCharType="separate"/>
      </w:r>
      <w:bookmarkEnd w:id="1965284992"/>
      <w:r w:rsidRPr="25FFE857" w:rsidR="25FFE857">
        <w:rPr>
          <w:rStyle w:val="Mention"/>
          <w:noProof/>
        </w:rPr>
        <w:t>@Lawton, Kelly E</w:t>
      </w:r>
      <w:r>
        <w:fldChar w:fldCharType="end"/>
      </w:r>
      <w:r w:rsidR="25FFE857">
        <w:rPr/>
        <w:t xml:space="preserve"> - this document is not available; instead, using: </w:t>
      </w:r>
      <w:hyperlink r:id="Rb6fee7d381d349c6">
        <w:r w:rsidRPr="25FFE857" w:rsidR="25FFE857">
          <w:rPr>
            <w:rStyle w:val="Hyperlink"/>
          </w:rPr>
          <w:t>https://northwell.sharepoint.com/:b:/r/sites/QA-EmployeeExperience/Shared%20Documents/2019%20Results%20Infographic%20-%20Engagement%20Journey%20and%20Numbers.pdf</w:t>
        </w:r>
      </w:hyperlink>
      <w:r>
        <w:rPr>
          <w:rStyle w:val="CommentReference"/>
        </w:rPr>
        <w:annotationRef/>
      </w:r>
    </w:p>
    <w:p w:rsidR="25FFE857" w:rsidRDefault="25FFE857" w14:paraId="2ADA10FA" w14:textId="1FB78E85">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0" w15:paraId="2B98CDBA"/>
  <w15:commentEx w15:done="0" w15:paraId="624AE1EB"/>
  <w15:commentEx w15:done="0" w15:paraId="611F489A"/>
  <w15:commentEx w15:done="0" w15:paraId="28B0ADFE"/>
  <w15:commentEx w15:done="0" w15:paraId="1F33A244"/>
  <w15:commentEx w15:done="0" w15:paraId="0648EA1A"/>
  <w15:commentEx w15:done="0" w15:paraId="2ADA10F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8F40D83" w16cex:dateUtc="2021-01-07T21:05:19.084Z"/>
  <w16cex:commentExtensible w16cex:durableId="3562931F" w16cex:dateUtc="2021-01-07T21:08:16.885Z"/>
  <w16cex:commentExtensible w16cex:durableId="27E61CC6" w16cex:dateUtc="2021-01-07T21:22:51.061Z"/>
  <w16cex:commentExtensible w16cex:durableId="02ECEF56" w16cex:dateUtc="2021-01-07T21:32:06.567Z"/>
  <w16cex:commentExtensible w16cex:durableId="4397785B" w16cex:dateUtc="2021-01-11T14:48:43.563Z"/>
  <w16cex:commentExtensible w16cex:durableId="3C63C65B" w16cex:dateUtc="2021-01-11T14:53:32.809Z"/>
  <w16cex:commentExtensible w16cex:durableId="35A40507" w16cex:dateUtc="2021-01-11T14:56:11.352Z"/>
</w16cex:commentsExtensible>
</file>

<file path=word/commentsIds.xml><?xml version="1.0" encoding="utf-8"?>
<w16cid:commentsIds xmlns:mc="http://schemas.openxmlformats.org/markup-compatibility/2006" xmlns:w16cid="http://schemas.microsoft.com/office/word/2016/wordml/cid" mc:Ignorable="w16cid">
  <w16cid:commentId w16cid:paraId="2B98CDBA" w16cid:durableId="08F40D83"/>
  <w16cid:commentId w16cid:paraId="624AE1EB" w16cid:durableId="3562931F"/>
  <w16cid:commentId w16cid:paraId="611F489A" w16cid:durableId="27E61CC6"/>
  <w16cid:commentId w16cid:paraId="28B0ADFE" w16cid:durableId="02ECEF56"/>
  <w16cid:commentId w16cid:paraId="1F33A244" w16cid:durableId="4397785B"/>
  <w16cid:commentId w16cid:paraId="0648EA1A" w16cid:durableId="3C63C65B"/>
  <w16cid:commentId w16cid:paraId="2ADA10FA" w16cid:durableId="35A405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quot;Courier New&quot;" w:hAnsi="&quot;Courier New&quot;"/>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Symbol" w:hAnsi="Symbol"/>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E554FB3"/>
    <w:multiLevelType w:val="multilevel"/>
    <w:tmpl w:val="73E80992"/>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335573AF"/>
    <w:multiLevelType w:val="multilevel"/>
    <w:tmpl w:val="95DA63D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6ADD7B47"/>
    <w:multiLevelType w:val="multilevel"/>
    <w:tmpl w:val="5F2224F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abstractNumId w:val="1"/>
  </w:num>
  <w:num w:numId="2">
    <w:abstractNumId w:val="2"/>
  </w:num>
  <w:num w:numId="3">
    <w:abstractNumId w:val="0"/>
  </w:num>
</w:numbering>
</file>

<file path=word/people.xml><?xml version="1.0" encoding="utf-8"?>
<w15:people xmlns:mc="http://schemas.openxmlformats.org/markup-compatibility/2006" xmlns:w15="http://schemas.microsoft.com/office/word/2012/wordml" mc:Ignorable="w15">
  <w15:person w15:author="Wasilewski, May">
    <w15:presenceInfo w15:providerId="AD" w15:userId="S::mwasilewsk@northwell.edu::be0e3eec-ad50-467a-8c67-5e9604867a25"/>
  </w15:person>
  <w15:person w15:author="Boroda, Yelena">
    <w15:presenceInfo w15:providerId="AD" w15:userId="S::yboroda@northwell.edu::24ccd05c-a0d3-4b5e-97a3-089a66d3cb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trackRevisions w:val="false"/>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487"/>
    <w:rsid w:val="00006326"/>
    <w:rsid w:val="00065DCB"/>
    <w:rsid w:val="0008484A"/>
    <w:rsid w:val="000B103E"/>
    <w:rsid w:val="000C2ED4"/>
    <w:rsid w:val="0015507D"/>
    <w:rsid w:val="00166335"/>
    <w:rsid w:val="00183536"/>
    <w:rsid w:val="001916D2"/>
    <w:rsid w:val="001D7E94"/>
    <w:rsid w:val="001E258D"/>
    <w:rsid w:val="0022293A"/>
    <w:rsid w:val="002A06F5"/>
    <w:rsid w:val="002A2462"/>
    <w:rsid w:val="00331C63"/>
    <w:rsid w:val="00341D41"/>
    <w:rsid w:val="00375FBE"/>
    <w:rsid w:val="00384A42"/>
    <w:rsid w:val="003C620F"/>
    <w:rsid w:val="003F114C"/>
    <w:rsid w:val="00410C6D"/>
    <w:rsid w:val="0046510B"/>
    <w:rsid w:val="00490D85"/>
    <w:rsid w:val="004A760D"/>
    <w:rsid w:val="00507882"/>
    <w:rsid w:val="00511756"/>
    <w:rsid w:val="0051266C"/>
    <w:rsid w:val="00551DF6"/>
    <w:rsid w:val="0056455F"/>
    <w:rsid w:val="005E668A"/>
    <w:rsid w:val="00716E6B"/>
    <w:rsid w:val="00746AB7"/>
    <w:rsid w:val="007E72CB"/>
    <w:rsid w:val="00817608"/>
    <w:rsid w:val="008B0D08"/>
    <w:rsid w:val="0092004C"/>
    <w:rsid w:val="0095666A"/>
    <w:rsid w:val="009F5AC6"/>
    <w:rsid w:val="00A14340"/>
    <w:rsid w:val="00A60355"/>
    <w:rsid w:val="00A66F34"/>
    <w:rsid w:val="00AB6D0C"/>
    <w:rsid w:val="00BD576A"/>
    <w:rsid w:val="00C14487"/>
    <w:rsid w:val="00C96767"/>
    <w:rsid w:val="00D14ED5"/>
    <w:rsid w:val="00D46B29"/>
    <w:rsid w:val="00E2613B"/>
    <w:rsid w:val="00F3154F"/>
    <w:rsid w:val="020D9024"/>
    <w:rsid w:val="036EB4CD"/>
    <w:rsid w:val="05BBE3D8"/>
    <w:rsid w:val="067AAE3B"/>
    <w:rsid w:val="08652C55"/>
    <w:rsid w:val="091B3FB2"/>
    <w:rsid w:val="0AE1D06C"/>
    <w:rsid w:val="0AEAB968"/>
    <w:rsid w:val="0B91E75D"/>
    <w:rsid w:val="106B8D6E"/>
    <w:rsid w:val="10711E82"/>
    <w:rsid w:val="113F3906"/>
    <w:rsid w:val="1159FAEC"/>
    <w:rsid w:val="119C36C5"/>
    <w:rsid w:val="1399AA0A"/>
    <w:rsid w:val="13A5C641"/>
    <w:rsid w:val="15712E72"/>
    <w:rsid w:val="157A97DD"/>
    <w:rsid w:val="15AF9724"/>
    <w:rsid w:val="15C64DEE"/>
    <w:rsid w:val="181B8453"/>
    <w:rsid w:val="182EE846"/>
    <w:rsid w:val="1880C3EE"/>
    <w:rsid w:val="18B0E90C"/>
    <w:rsid w:val="1932E450"/>
    <w:rsid w:val="19CAB8A7"/>
    <w:rsid w:val="19E5EF82"/>
    <w:rsid w:val="19F25954"/>
    <w:rsid w:val="1A857743"/>
    <w:rsid w:val="1B3C156E"/>
    <w:rsid w:val="1BB0D826"/>
    <w:rsid w:val="2043803F"/>
    <w:rsid w:val="217A07C9"/>
    <w:rsid w:val="21E0DB35"/>
    <w:rsid w:val="235E1A36"/>
    <w:rsid w:val="2380133D"/>
    <w:rsid w:val="25FFE857"/>
    <w:rsid w:val="29D2C356"/>
    <w:rsid w:val="2AD2256A"/>
    <w:rsid w:val="2ADD2DFF"/>
    <w:rsid w:val="2B08BF28"/>
    <w:rsid w:val="2C95603B"/>
    <w:rsid w:val="2D253649"/>
    <w:rsid w:val="2D431CD5"/>
    <w:rsid w:val="2D885B07"/>
    <w:rsid w:val="2E3EBCE8"/>
    <w:rsid w:val="2F8EE82A"/>
    <w:rsid w:val="2F948FD0"/>
    <w:rsid w:val="2FC03724"/>
    <w:rsid w:val="306F770D"/>
    <w:rsid w:val="336538A3"/>
    <w:rsid w:val="3369CB3C"/>
    <w:rsid w:val="3371EFA7"/>
    <w:rsid w:val="378C7DDE"/>
    <w:rsid w:val="3817CE63"/>
    <w:rsid w:val="38DEB148"/>
    <w:rsid w:val="3A61F401"/>
    <w:rsid w:val="3B062037"/>
    <w:rsid w:val="3C66CFE9"/>
    <w:rsid w:val="3F153F81"/>
    <w:rsid w:val="3FA0D841"/>
    <w:rsid w:val="40BB9084"/>
    <w:rsid w:val="41E0F0E5"/>
    <w:rsid w:val="41ECEDC8"/>
    <w:rsid w:val="45612B56"/>
    <w:rsid w:val="464D61BF"/>
    <w:rsid w:val="46DC778F"/>
    <w:rsid w:val="486EFA1C"/>
    <w:rsid w:val="497F8F81"/>
    <w:rsid w:val="4AC53887"/>
    <w:rsid w:val="4AC53887"/>
    <w:rsid w:val="4BF3A82B"/>
    <w:rsid w:val="4BF99A54"/>
    <w:rsid w:val="4E855AFB"/>
    <w:rsid w:val="4EDB6F4F"/>
    <w:rsid w:val="4F6A8D9E"/>
    <w:rsid w:val="4F6A8D9E"/>
    <w:rsid w:val="518C2AF0"/>
    <w:rsid w:val="52C6FC20"/>
    <w:rsid w:val="53B46580"/>
    <w:rsid w:val="54CCC9FC"/>
    <w:rsid w:val="557F690A"/>
    <w:rsid w:val="55BB781B"/>
    <w:rsid w:val="55BE711E"/>
    <w:rsid w:val="563D3072"/>
    <w:rsid w:val="56518089"/>
    <w:rsid w:val="5B267558"/>
    <w:rsid w:val="5B8EC0AF"/>
    <w:rsid w:val="5F424FB3"/>
    <w:rsid w:val="601A8C95"/>
    <w:rsid w:val="609DAA59"/>
    <w:rsid w:val="60DF8F65"/>
    <w:rsid w:val="6170C2B4"/>
    <w:rsid w:val="63420D73"/>
    <w:rsid w:val="6535F51B"/>
    <w:rsid w:val="659F7364"/>
    <w:rsid w:val="675443E9"/>
    <w:rsid w:val="68D51B1C"/>
    <w:rsid w:val="68F0144A"/>
    <w:rsid w:val="6BA81A09"/>
    <w:rsid w:val="6BAFCB82"/>
    <w:rsid w:val="6C27B50C"/>
    <w:rsid w:val="6FA4AB9E"/>
    <w:rsid w:val="705318C1"/>
    <w:rsid w:val="70D4D118"/>
    <w:rsid w:val="7270A179"/>
    <w:rsid w:val="72812CD8"/>
    <w:rsid w:val="72945B76"/>
    <w:rsid w:val="72E84A86"/>
    <w:rsid w:val="72E84A86"/>
    <w:rsid w:val="73CCC2D5"/>
    <w:rsid w:val="73F6F023"/>
    <w:rsid w:val="744409D1"/>
    <w:rsid w:val="74CD0A75"/>
    <w:rsid w:val="76F0ADC8"/>
    <w:rsid w:val="7759E6A1"/>
    <w:rsid w:val="789C7FA5"/>
    <w:rsid w:val="78F46A6B"/>
    <w:rsid w:val="7AB607F2"/>
    <w:rsid w:val="7ADB104C"/>
    <w:rsid w:val="7C59DE21"/>
    <w:rsid w:val="7DC6D4D7"/>
    <w:rsid w:val="7F131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C7F19A"/>
  <w15:chartTrackingRefBased/>
  <w15:docId w15:val="{9BAB15E5-3334-4823-932A-4BF0A48BC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84A42"/>
    <w:rPr>
      <w:rFonts w:eastAsiaTheme="minorEastAsia"/>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CommentReference">
    <w:name w:val="annotation reference"/>
    <w:basedOn w:val="DefaultParagraphFont"/>
    <w:uiPriority w:val="99"/>
    <w:semiHidden/>
    <w:unhideWhenUsed/>
    <w:rsid w:val="00F3154F"/>
    <w:rPr>
      <w:sz w:val="16"/>
      <w:szCs w:val="16"/>
    </w:rPr>
  </w:style>
  <w:style w:type="paragraph" w:styleId="CommentText">
    <w:name w:val="annotation text"/>
    <w:basedOn w:val="Normal"/>
    <w:link w:val="CommentTextChar"/>
    <w:uiPriority w:val="99"/>
    <w:semiHidden/>
    <w:unhideWhenUsed/>
    <w:rsid w:val="00F3154F"/>
    <w:rPr>
      <w:sz w:val="20"/>
      <w:szCs w:val="20"/>
    </w:rPr>
  </w:style>
  <w:style w:type="character" w:styleId="CommentTextChar" w:customStyle="1">
    <w:name w:val="Comment Text Char"/>
    <w:basedOn w:val="DefaultParagraphFont"/>
    <w:link w:val="CommentText"/>
    <w:uiPriority w:val="99"/>
    <w:semiHidden/>
    <w:rsid w:val="00F3154F"/>
    <w:rPr>
      <w:rFonts w:eastAsiaTheme="minorEastAsia"/>
    </w:rPr>
  </w:style>
  <w:style w:type="paragraph" w:styleId="CommentSubject">
    <w:name w:val="annotation subject"/>
    <w:basedOn w:val="CommentText"/>
    <w:next w:val="CommentText"/>
    <w:link w:val="CommentSubjectChar"/>
    <w:uiPriority w:val="99"/>
    <w:semiHidden/>
    <w:unhideWhenUsed/>
    <w:rsid w:val="00F3154F"/>
    <w:rPr>
      <w:b/>
      <w:bCs/>
    </w:rPr>
  </w:style>
  <w:style w:type="character" w:styleId="CommentSubjectChar" w:customStyle="1">
    <w:name w:val="Comment Subject Char"/>
    <w:basedOn w:val="CommentTextChar"/>
    <w:link w:val="CommentSubject"/>
    <w:uiPriority w:val="99"/>
    <w:semiHidden/>
    <w:rsid w:val="00F3154F"/>
    <w:rPr>
      <w:rFonts w:eastAsiaTheme="minorEastAsia"/>
      <w:b/>
      <w:bCs/>
    </w:rPr>
  </w:style>
  <w:style w:type="paragraph" w:styleId="BalloonText">
    <w:name w:val="Balloon Text"/>
    <w:basedOn w:val="Normal"/>
    <w:link w:val="BalloonTextChar"/>
    <w:uiPriority w:val="99"/>
    <w:semiHidden/>
    <w:unhideWhenUsed/>
    <w:rsid w:val="00F3154F"/>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154F"/>
    <w:rPr>
      <w:rFonts w:ascii="Segoe UI" w:hAnsi="Segoe UI" w:cs="Segoe UI" w:eastAsiaTheme="minorEastAsia"/>
      <w:sz w:val="18"/>
      <w:szCs w:val="18"/>
    </w:r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497563">
      <w:bodyDiv w:val="1"/>
      <w:marLeft w:val="0"/>
      <w:marRight w:val="0"/>
      <w:marTop w:val="0"/>
      <w:marBottom w:val="0"/>
      <w:divBdr>
        <w:top w:val="none" w:sz="0" w:space="0" w:color="auto"/>
        <w:left w:val="none" w:sz="0" w:space="0" w:color="auto"/>
        <w:bottom w:val="none" w:sz="0" w:space="0" w:color="auto"/>
        <w:right w:val="none" w:sz="0" w:space="0" w:color="auto"/>
      </w:divBdr>
      <w:divsChild>
        <w:div w:id="1261448733">
          <w:marLeft w:val="0"/>
          <w:marRight w:val="0"/>
          <w:marTop w:val="0"/>
          <w:marBottom w:val="0"/>
          <w:divBdr>
            <w:top w:val="none" w:sz="0" w:space="0" w:color="auto"/>
            <w:left w:val="none" w:sz="0" w:space="0" w:color="auto"/>
            <w:bottom w:val="none" w:sz="0" w:space="0" w:color="auto"/>
            <w:right w:val="none" w:sz="0" w:space="0" w:color="auto"/>
          </w:divBdr>
        </w:div>
        <w:div w:id="829368467">
          <w:marLeft w:val="0"/>
          <w:marRight w:val="0"/>
          <w:marTop w:val="0"/>
          <w:marBottom w:val="0"/>
          <w:divBdr>
            <w:top w:val="none" w:sz="0" w:space="0" w:color="auto"/>
            <w:left w:val="none" w:sz="0" w:space="0" w:color="auto"/>
            <w:bottom w:val="none" w:sz="0" w:space="0" w:color="auto"/>
            <w:right w:val="none" w:sz="0" w:space="0" w:color="auto"/>
          </w:divBdr>
        </w:div>
      </w:divsChild>
    </w:div>
    <w:div w:id="1761025944">
      <w:bodyDiv w:val="1"/>
      <w:marLeft w:val="0"/>
      <w:marRight w:val="0"/>
      <w:marTop w:val="0"/>
      <w:marBottom w:val="0"/>
      <w:divBdr>
        <w:top w:val="none" w:sz="0" w:space="0" w:color="auto"/>
        <w:left w:val="none" w:sz="0" w:space="0" w:color="auto"/>
        <w:bottom w:val="none" w:sz="0" w:space="0" w:color="auto"/>
        <w:right w:val="none" w:sz="0" w:space="0" w:color="auto"/>
      </w:divBdr>
      <w:divsChild>
        <w:div w:id="991370054">
          <w:marLeft w:val="0"/>
          <w:marRight w:val="0"/>
          <w:marTop w:val="0"/>
          <w:marBottom w:val="0"/>
          <w:divBdr>
            <w:top w:val="none" w:sz="0" w:space="0" w:color="auto"/>
            <w:left w:val="none" w:sz="0" w:space="0" w:color="auto"/>
            <w:bottom w:val="none" w:sz="0" w:space="0" w:color="auto"/>
            <w:right w:val="none" w:sz="0" w:space="0" w:color="auto"/>
          </w:divBdr>
        </w:div>
      </w:divsChild>
    </w:div>
    <w:div w:id="1897423802">
      <w:bodyDiv w:val="1"/>
      <w:marLeft w:val="0"/>
      <w:marRight w:val="0"/>
      <w:marTop w:val="0"/>
      <w:marBottom w:val="0"/>
      <w:divBdr>
        <w:top w:val="none" w:sz="0" w:space="0" w:color="auto"/>
        <w:left w:val="none" w:sz="0" w:space="0" w:color="auto"/>
        <w:bottom w:val="none" w:sz="0" w:space="0" w:color="auto"/>
        <w:right w:val="none" w:sz="0" w:space="0" w:color="auto"/>
      </w:divBdr>
      <w:divsChild>
        <w:div w:id="908927428">
          <w:marLeft w:val="0"/>
          <w:marRight w:val="0"/>
          <w:marTop w:val="0"/>
          <w:marBottom w:val="0"/>
          <w:divBdr>
            <w:top w:val="none" w:sz="0" w:space="0" w:color="auto"/>
            <w:left w:val="none" w:sz="0" w:space="0" w:color="auto"/>
            <w:bottom w:val="none" w:sz="0" w:space="0" w:color="auto"/>
            <w:right w:val="none" w:sz="0" w:space="0" w:color="auto"/>
          </w:divBdr>
        </w:div>
        <w:div w:id="183907839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webSettings>
</file>

<file path=word/_rels/comments.xml.rels>&#65279;<?xml version="1.0" encoding="utf-8"?><Relationships xmlns="http://schemas.openxmlformats.org/package/2006/relationships"><Relationship Type="http://schemas.openxmlformats.org/officeDocument/2006/relationships/hyperlink" Target="https://northwell.sharepoint.com/:b:/r/sites/QA-EmployeeExperience/Shared%20Documents/2019%20Results%20Infographic%20-%20Engagement%20Journey%20and%20Numbers.pdf" TargetMode="External" Id="Rb6fee7d381d349c6" /></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8b008ca66ebb45b6" Type="http://schemas.openxmlformats.org/officeDocument/2006/relationships/hyperlink" Target="https://www.facebook.com/search/top/?q=northwell%20life" TargetMode="External"/><Relationship Id="R5823ac3b891242eb" Type="http://schemas.openxmlformats.org/officeDocument/2006/relationships/comments" Target="/word/comments.xml"/><Relationship Id="rId7" Type="http://schemas.openxmlformats.org/officeDocument/2006/relationships/fontTable" Target="fontTable.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9530819ad3634250" Type="http://schemas.microsoft.com/office/2016/09/relationships/commentsIds" Target="/word/commentsIds.xml"/><Relationship Id="rId11" Type="http://schemas.openxmlformats.org/officeDocument/2006/relationships/customXml" Target="../customXml/item2.xml"/><Relationship Id="Rc03bdb6325194b30" Type="http://schemas.microsoft.com/office/2018/08/relationships/commentsExtensible" Target="/word/commentsExtensible.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 Id="R57b09037214f46ce" Type="http://schemas.openxmlformats.org/officeDocument/2006/relationships/hyperlink" Target="https://www.glassdoor.com/Overview/Working-at-Northwell-Health-EI_IE1142964.11,2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B633AE08A1894FA575DA427994B8EC" ma:contentTypeVersion="5" ma:contentTypeDescription="Create a new document." ma:contentTypeScope="" ma:versionID="8c1ac55c48357658621757df4012b005">
  <xsd:schema xmlns:xsd="http://www.w3.org/2001/XMLSchema" xmlns:xs="http://www.w3.org/2001/XMLSchema" xmlns:p="http://schemas.microsoft.com/office/2006/metadata/properties" xmlns:ns2="4cb15065-ffea-4ab1-b8aa-0627b9835c12" targetNamespace="http://schemas.microsoft.com/office/2006/metadata/properties" ma:root="true" ma:fieldsID="7d309320522e88896a8268b5c1da2c40" ns2:_="">
    <xsd:import namespace="4cb15065-ffea-4ab1-b8aa-0627b9835c1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b15065-ffea-4ab1-b8aa-0627b9835c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FC5844-3D79-43CB-8032-CD26846D30CC}"/>
</file>

<file path=customXml/itemProps2.xml><?xml version="1.0" encoding="utf-8"?>
<ds:datastoreItem xmlns:ds="http://schemas.openxmlformats.org/officeDocument/2006/customXml" ds:itemID="{819D512E-46DC-4A0A-B086-A14FBC166EBC}"/>
</file>

<file path=customXml/itemProps3.xml><?xml version="1.0" encoding="utf-8"?>
<ds:datastoreItem xmlns:ds="http://schemas.openxmlformats.org/officeDocument/2006/customXml" ds:itemID="{C6D1F6FB-8D76-401E-B15D-8880D73DB16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McLaughlin, Melissa J</dc:creator>
  <cp:keywords/>
  <dc:description/>
  <cp:lastModifiedBy>Boroda, Yelena</cp:lastModifiedBy>
  <cp:revision>12</cp:revision>
  <dcterms:created xsi:type="dcterms:W3CDTF">2020-12-01T20:33:00Z</dcterms:created>
  <dcterms:modified xsi:type="dcterms:W3CDTF">2021-01-11T14:56:53Z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0x0101004FB633AE08A1894FA575DA427994B8EC</vt:lpwstr>
  </property>
</Properties>
</file>